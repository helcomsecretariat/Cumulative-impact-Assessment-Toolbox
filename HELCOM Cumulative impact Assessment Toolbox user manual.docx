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E99EB" w14:textId="5F87302F" w:rsidR="003B7563" w:rsidRDefault="00F3327A" w:rsidP="003B7563">
      <w:pPr>
        <w:pStyle w:val="Heading1"/>
        <w:jc w:val="center"/>
      </w:pPr>
      <w:r w:rsidRPr="00F3327A">
        <w:t xml:space="preserve">Cumulative impact Assessment Toolbox </w:t>
      </w:r>
      <w:r w:rsidR="00C8066E">
        <w:t>user manual</w:t>
      </w:r>
    </w:p>
    <w:p w14:paraId="0673B533" w14:textId="77777777" w:rsidR="00C8066E" w:rsidRPr="00C8066E" w:rsidRDefault="00C8066E" w:rsidP="00C8066E">
      <w:pPr>
        <w:jc w:val="center"/>
      </w:pPr>
      <w:r w:rsidRPr="00C8066E">
        <w:rPr>
          <w:b/>
          <w:bCs/>
        </w:rPr>
        <w:t>Pan Baltic Scope 1.2.3 Cumulative impacts</w:t>
      </w:r>
    </w:p>
    <w:p w14:paraId="1FFB1D80" w14:textId="407D01D7" w:rsidR="003B7563" w:rsidRDefault="00AB2DC9" w:rsidP="003B7563">
      <w:pPr>
        <w:jc w:val="center"/>
      </w:pPr>
      <w:r>
        <w:t>2</w:t>
      </w:r>
      <w:r w:rsidR="00CB36E8">
        <w:t>3</w:t>
      </w:r>
      <w:r w:rsidR="00E11EE1">
        <w:t>.</w:t>
      </w:r>
      <w:r w:rsidR="00BC74C7">
        <w:t>10</w:t>
      </w:r>
      <w:r w:rsidR="003B7563">
        <w:t>.201</w:t>
      </w:r>
      <w:r w:rsidR="00BC74C7">
        <w:t>9</w:t>
      </w:r>
    </w:p>
    <w:p w14:paraId="58B0BD19" w14:textId="62B2271C" w:rsidR="00E73F1B" w:rsidRDefault="003B7563" w:rsidP="00BC74C7">
      <w:pPr>
        <w:jc w:val="center"/>
      </w:pPr>
      <w:r w:rsidRPr="00A26254">
        <w:t>Andžej</w:t>
      </w:r>
      <w:r>
        <w:t xml:space="preserve"> Miloš</w:t>
      </w:r>
      <w:r w:rsidR="00DD54BB">
        <w:t xml:space="preserve">, </w:t>
      </w:r>
      <w:r w:rsidR="00DD54BB" w:rsidRPr="00DD54BB">
        <w:t>Lena Bergström</w:t>
      </w:r>
    </w:p>
    <w:p w14:paraId="58682782" w14:textId="1AE46254" w:rsidR="00EA5FDA" w:rsidRDefault="00E70363" w:rsidP="003B7563">
      <w:pPr>
        <w:pStyle w:val="Heading2"/>
        <w:numPr>
          <w:ilvl w:val="0"/>
          <w:numId w:val="1"/>
        </w:numPr>
        <w:rPr>
          <w:b/>
        </w:rPr>
      </w:pPr>
      <w:r>
        <w:rPr>
          <w:b/>
        </w:rPr>
        <w:t>T</w:t>
      </w:r>
      <w:r w:rsidR="002F6BD1">
        <w:rPr>
          <w:b/>
        </w:rPr>
        <w:t>he t</w:t>
      </w:r>
      <w:r>
        <w:rPr>
          <w:b/>
        </w:rPr>
        <w:t>oolbox</w:t>
      </w:r>
    </w:p>
    <w:p w14:paraId="5A4F8312" w14:textId="7D9A096F" w:rsidR="002F6BD1" w:rsidRPr="002F6BD1" w:rsidRDefault="00F3327A" w:rsidP="00EA5FDA">
      <w:pPr>
        <w:rPr>
          <w:lang w:val="en-GB"/>
        </w:rPr>
      </w:pPr>
      <w:r w:rsidRPr="00F3327A">
        <w:rPr>
          <w:lang w:val="en-GB"/>
        </w:rPr>
        <w:t>Cumulative impact Assessment Toolbox</w:t>
      </w:r>
      <w:r w:rsidR="00EA5FDA" w:rsidRPr="00C713EC">
        <w:rPr>
          <w:lang w:val="en-GB"/>
        </w:rPr>
        <w:t xml:space="preserve"> is </w:t>
      </w:r>
      <w:r w:rsidR="00E57DE6">
        <w:rPr>
          <w:lang w:val="en-GB"/>
        </w:rPr>
        <w:t xml:space="preserve">created as </w:t>
      </w:r>
      <w:r w:rsidR="00EA5FDA" w:rsidRPr="00C713EC">
        <w:rPr>
          <w:lang w:val="en-GB"/>
        </w:rPr>
        <w:t xml:space="preserve">an </w:t>
      </w:r>
      <w:r w:rsidR="00EA5FDA" w:rsidRPr="00E57DE6">
        <w:rPr>
          <w:i/>
          <w:lang w:val="en-GB"/>
        </w:rPr>
        <w:t xml:space="preserve">ArcGIS </w:t>
      </w:r>
      <w:r w:rsidR="00E57DE6" w:rsidRPr="00E57DE6">
        <w:rPr>
          <w:i/>
          <w:lang w:val="en-GB"/>
        </w:rPr>
        <w:t>T</w:t>
      </w:r>
      <w:r w:rsidR="00EA5FDA" w:rsidRPr="00E57DE6">
        <w:rPr>
          <w:i/>
          <w:lang w:val="en-GB"/>
        </w:rPr>
        <w:t>oolbox</w:t>
      </w:r>
      <w:r w:rsidR="00EA5FDA" w:rsidRPr="00C713EC">
        <w:rPr>
          <w:lang w:val="en-GB"/>
        </w:rPr>
        <w:t xml:space="preserve">. It contains </w:t>
      </w:r>
      <w:r w:rsidR="00C713EC" w:rsidRPr="00C713EC">
        <w:rPr>
          <w:lang w:val="en-GB"/>
        </w:rPr>
        <w:t>6</w:t>
      </w:r>
      <w:r w:rsidR="00C713EC">
        <w:rPr>
          <w:lang w:val="en-GB"/>
        </w:rPr>
        <w:t xml:space="preserve"> </w:t>
      </w:r>
      <w:r w:rsidR="00EA5FDA" w:rsidRPr="00C713EC">
        <w:rPr>
          <w:lang w:val="en-GB"/>
        </w:rPr>
        <w:t xml:space="preserve">tools: </w:t>
      </w:r>
      <w:r w:rsidRPr="00F3327A">
        <w:rPr>
          <w:lang w:val="en-GB"/>
        </w:rPr>
        <w:t>Baltic Sea Impact Index tool (BSII tool)</w:t>
      </w:r>
      <w:r w:rsidR="00C713EC" w:rsidRPr="00C713EC">
        <w:rPr>
          <w:lang w:val="en-GB"/>
        </w:rPr>
        <w:t xml:space="preserve">, </w:t>
      </w:r>
      <w:r w:rsidRPr="00F3327A">
        <w:rPr>
          <w:lang w:val="en-GB"/>
        </w:rPr>
        <w:t>Baltic Sea Pressure Index tool (BSPI tool)</w:t>
      </w:r>
      <w:r w:rsidR="00C713EC" w:rsidRPr="00C713EC">
        <w:rPr>
          <w:lang w:val="en-GB"/>
        </w:rPr>
        <w:t xml:space="preserve">, Ecological Value </w:t>
      </w:r>
      <w:r>
        <w:rPr>
          <w:lang w:val="en-GB"/>
        </w:rPr>
        <w:t>t</w:t>
      </w:r>
      <w:r w:rsidR="00C713EC" w:rsidRPr="00C713EC">
        <w:rPr>
          <w:lang w:val="en-GB"/>
        </w:rPr>
        <w:t xml:space="preserve">ool (EV </w:t>
      </w:r>
      <w:r>
        <w:rPr>
          <w:lang w:val="en-GB"/>
        </w:rPr>
        <w:t>t</w:t>
      </w:r>
      <w:r w:rsidR="00C713EC" w:rsidRPr="00C713EC">
        <w:rPr>
          <w:lang w:val="en-GB"/>
        </w:rPr>
        <w:t xml:space="preserve">ool), Ecosystem Service </w:t>
      </w:r>
      <w:r>
        <w:rPr>
          <w:lang w:val="en-GB"/>
        </w:rPr>
        <w:t>t</w:t>
      </w:r>
      <w:r w:rsidR="00C713EC" w:rsidRPr="00C713EC">
        <w:rPr>
          <w:lang w:val="en-GB"/>
        </w:rPr>
        <w:t xml:space="preserve">ool (ES </w:t>
      </w:r>
      <w:r>
        <w:rPr>
          <w:lang w:val="en-GB"/>
        </w:rPr>
        <w:t>t</w:t>
      </w:r>
      <w:r w:rsidR="00C713EC" w:rsidRPr="00C713EC">
        <w:rPr>
          <w:lang w:val="en-GB"/>
        </w:rPr>
        <w:t xml:space="preserve">ool), </w:t>
      </w:r>
      <w:r w:rsidR="00A849C2" w:rsidRPr="00A849C2">
        <w:rPr>
          <w:lang w:val="en-GB"/>
        </w:rPr>
        <w:t>Baltic Sea Impact Index Batch tool for Ecological Values or Ecosystem Services (BSII Batch tool)</w:t>
      </w:r>
      <w:r w:rsidR="00C713EC" w:rsidRPr="00C713EC">
        <w:rPr>
          <w:lang w:val="en-GB"/>
        </w:rPr>
        <w:t xml:space="preserve"> and </w:t>
      </w:r>
      <w:r w:rsidR="00A849C2" w:rsidRPr="00A849C2">
        <w:rPr>
          <w:lang w:val="en-GB"/>
        </w:rPr>
        <w:t xml:space="preserve">Sensitivity score matrices for BSII Batch </w:t>
      </w:r>
      <w:r w:rsidR="00A849C2">
        <w:rPr>
          <w:lang w:val="en-GB"/>
        </w:rPr>
        <w:t>t</w:t>
      </w:r>
      <w:r w:rsidR="00A849C2" w:rsidRPr="00A849C2">
        <w:rPr>
          <w:lang w:val="en-GB"/>
        </w:rPr>
        <w:t>ool</w:t>
      </w:r>
      <w:r w:rsidR="00C713EC" w:rsidRPr="00C713EC">
        <w:rPr>
          <w:lang w:val="en-GB"/>
        </w:rPr>
        <w:t>.</w:t>
      </w:r>
    </w:p>
    <w:p w14:paraId="0F534CDD" w14:textId="72844C18" w:rsidR="003B7563" w:rsidRDefault="004C105E" w:rsidP="003B7563">
      <w:pPr>
        <w:pStyle w:val="Heading2"/>
        <w:numPr>
          <w:ilvl w:val="0"/>
          <w:numId w:val="1"/>
        </w:numPr>
        <w:rPr>
          <w:b/>
        </w:rPr>
      </w:pPr>
      <w:r>
        <w:rPr>
          <w:b/>
        </w:rPr>
        <w:t>Software requirements</w:t>
      </w:r>
    </w:p>
    <w:p w14:paraId="09B87987" w14:textId="1F7DA7E0" w:rsidR="004C105E" w:rsidRPr="004C105E" w:rsidRDefault="009C55AF" w:rsidP="004C105E">
      <w:r w:rsidRPr="008E16AF">
        <w:t xml:space="preserve">The </w:t>
      </w:r>
      <w:r w:rsidR="004C105E" w:rsidRPr="008E16AF">
        <w:rPr>
          <w:i/>
        </w:rPr>
        <w:t xml:space="preserve">ArcGIS </w:t>
      </w:r>
      <w:r w:rsidR="001C2B42" w:rsidRPr="008E16AF">
        <w:rPr>
          <w:i/>
        </w:rPr>
        <w:t>Pro</w:t>
      </w:r>
      <w:r w:rsidR="00E57DE6">
        <w:t xml:space="preserve"> software w</w:t>
      </w:r>
      <w:r w:rsidR="004C105E" w:rsidRPr="008E16AF">
        <w:t>ith</w:t>
      </w:r>
      <w:r w:rsidRPr="008E16AF">
        <w:t xml:space="preserve"> the</w:t>
      </w:r>
      <w:r w:rsidR="004C105E" w:rsidRPr="008E16AF">
        <w:t xml:space="preserve"> </w:t>
      </w:r>
      <w:r w:rsidR="004C105E" w:rsidRPr="008E16AF">
        <w:rPr>
          <w:i/>
        </w:rPr>
        <w:t xml:space="preserve">Spatial Analyst </w:t>
      </w:r>
      <w:r w:rsidR="004C105E" w:rsidRPr="008E16AF">
        <w:t>extension</w:t>
      </w:r>
      <w:r w:rsidR="004C105E">
        <w:t xml:space="preserve"> is required to </w:t>
      </w:r>
      <w:r w:rsidR="004A7C13">
        <w:t>open</w:t>
      </w:r>
      <w:r w:rsidR="001C2A65">
        <w:t xml:space="preserve"> the</w:t>
      </w:r>
      <w:r w:rsidR="004C105E">
        <w:t xml:space="preserve"> </w:t>
      </w:r>
      <w:r w:rsidR="00EA5FDA">
        <w:t>toolbox</w:t>
      </w:r>
      <w:r w:rsidR="004A7C13">
        <w:t xml:space="preserve"> and run tools</w:t>
      </w:r>
      <w:r w:rsidR="004C105E">
        <w:t>.</w:t>
      </w:r>
      <w:r w:rsidR="00EA5FDA">
        <w:t xml:space="preserve"> </w:t>
      </w:r>
      <w:r w:rsidR="004A7C13">
        <w:t>All</w:t>
      </w:r>
      <w:r w:rsidR="00EA5FDA">
        <w:t xml:space="preserve"> tools are</w:t>
      </w:r>
      <w:r w:rsidR="004C105E">
        <w:t xml:space="preserve"> script</w:t>
      </w:r>
      <w:r w:rsidR="00142289">
        <w:t>s</w:t>
      </w:r>
      <w:r w:rsidR="004C105E">
        <w:t xml:space="preserve"> </w:t>
      </w:r>
      <w:r w:rsidR="004C105E" w:rsidRPr="008E16AF">
        <w:t>written</w:t>
      </w:r>
      <w:r w:rsidR="004C105E">
        <w:t xml:space="preserve"> in</w:t>
      </w:r>
      <w:r>
        <w:t xml:space="preserve"> the</w:t>
      </w:r>
      <w:r w:rsidR="004C105E">
        <w:t xml:space="preserve"> </w:t>
      </w:r>
      <w:r w:rsidR="004C105E" w:rsidRPr="00D54DAF">
        <w:rPr>
          <w:i/>
        </w:rPr>
        <w:t>Python</w:t>
      </w:r>
      <w:r w:rsidR="004C105E">
        <w:t xml:space="preserve"> </w:t>
      </w:r>
      <w:r w:rsidR="00D54DAF">
        <w:t xml:space="preserve">programming language </w:t>
      </w:r>
      <w:r w:rsidR="004C105E">
        <w:t>using</w:t>
      </w:r>
      <w:r>
        <w:t xml:space="preserve"> </w:t>
      </w:r>
      <w:r w:rsidR="00E57DE6">
        <w:t>mainly</w:t>
      </w:r>
      <w:r w:rsidR="004C105E">
        <w:t xml:space="preserve"> </w:t>
      </w:r>
      <w:r w:rsidR="004C105E" w:rsidRPr="00D54DAF">
        <w:rPr>
          <w:i/>
        </w:rPr>
        <w:t>ArcPy</w:t>
      </w:r>
      <w:r w:rsidR="004C105E">
        <w:t xml:space="preserve"> </w:t>
      </w:r>
      <w:r w:rsidR="00E57DE6">
        <w:t xml:space="preserve">and </w:t>
      </w:r>
      <w:r w:rsidR="00E57DE6" w:rsidRPr="00E57DE6">
        <w:rPr>
          <w:i/>
        </w:rPr>
        <w:t xml:space="preserve">NumPy </w:t>
      </w:r>
      <w:r w:rsidR="004C105E" w:rsidRPr="00E57DE6">
        <w:rPr>
          <w:i/>
        </w:rPr>
        <w:t>Python</w:t>
      </w:r>
      <w:r w:rsidR="004C105E">
        <w:t xml:space="preserve"> site</w:t>
      </w:r>
      <w:r w:rsidR="00847DFB">
        <w:t xml:space="preserve"> package</w:t>
      </w:r>
      <w:r w:rsidR="00E57DE6">
        <w:t>s</w:t>
      </w:r>
      <w:r w:rsidR="00847DFB">
        <w:t>.</w:t>
      </w:r>
      <w:r w:rsidR="00E57DE6">
        <w:t xml:space="preserve"> </w:t>
      </w:r>
      <w:r w:rsidR="00847DFB">
        <w:t>The tool</w:t>
      </w:r>
      <w:r w:rsidR="00E57DE6">
        <w:t>box</w:t>
      </w:r>
      <w:r w:rsidR="00847DFB">
        <w:t xml:space="preserve"> can be </w:t>
      </w:r>
      <w:r w:rsidR="00E57DE6">
        <w:t>opened</w:t>
      </w:r>
      <w:r w:rsidR="00847DFB">
        <w:t xml:space="preserve"> </w:t>
      </w:r>
      <w:r w:rsidR="002F6BD1">
        <w:t xml:space="preserve">in </w:t>
      </w:r>
      <w:r w:rsidR="002F6BD1" w:rsidRPr="00D54DAF">
        <w:rPr>
          <w:i/>
        </w:rPr>
        <w:t xml:space="preserve">ArcGIS </w:t>
      </w:r>
      <w:r w:rsidR="002F6BD1">
        <w:rPr>
          <w:i/>
        </w:rPr>
        <w:t>Pro</w:t>
      </w:r>
      <w:r w:rsidR="002F6BD1">
        <w:t xml:space="preserve"> software. It</w:t>
      </w:r>
      <w:r w:rsidR="00847DFB">
        <w:t xml:space="preserve"> has been tested in </w:t>
      </w:r>
      <w:r w:rsidR="00847DFB" w:rsidRPr="00D54DAF">
        <w:rPr>
          <w:i/>
        </w:rPr>
        <w:t xml:space="preserve">ArcGIS </w:t>
      </w:r>
      <w:r w:rsidR="00E57DE6">
        <w:rPr>
          <w:i/>
        </w:rPr>
        <w:t>Pro 2.3.0</w:t>
      </w:r>
      <w:r w:rsidR="004C105E">
        <w:t xml:space="preserve"> </w:t>
      </w:r>
      <w:r w:rsidR="00847DFB">
        <w:t>environment</w:t>
      </w:r>
      <w:r w:rsidR="00D54DAF">
        <w:t xml:space="preserve"> on</w:t>
      </w:r>
      <w:r w:rsidR="00F55F33">
        <w:t xml:space="preserve"> </w:t>
      </w:r>
      <w:r w:rsidR="00F55F33" w:rsidRPr="00D54DAF">
        <w:rPr>
          <w:i/>
        </w:rPr>
        <w:t>Windows OS</w:t>
      </w:r>
      <w:r w:rsidR="00847DFB">
        <w:t>.</w:t>
      </w:r>
    </w:p>
    <w:p w14:paraId="051AEF36" w14:textId="5DCB6D0B" w:rsidR="004C105E" w:rsidRDefault="00847DFB" w:rsidP="004C105E">
      <w:pPr>
        <w:pStyle w:val="Heading2"/>
        <w:numPr>
          <w:ilvl w:val="0"/>
          <w:numId w:val="1"/>
        </w:numPr>
        <w:rPr>
          <w:b/>
        </w:rPr>
      </w:pPr>
      <w:r>
        <w:rPr>
          <w:b/>
        </w:rPr>
        <w:t xml:space="preserve">Getting </w:t>
      </w:r>
      <w:r w:rsidR="000E7698">
        <w:rPr>
          <w:b/>
        </w:rPr>
        <w:t>t</w:t>
      </w:r>
      <w:r w:rsidR="00C43349">
        <w:rPr>
          <w:b/>
        </w:rPr>
        <w:t>oolbox</w:t>
      </w:r>
    </w:p>
    <w:p w14:paraId="64B8D2FD" w14:textId="1EF083C1" w:rsidR="00947630" w:rsidRPr="00947630" w:rsidRDefault="00947630" w:rsidP="007C3137">
      <w:r>
        <w:t>The toolbo</w:t>
      </w:r>
      <w:r w:rsidR="00AB65B7">
        <w:t>x</w:t>
      </w:r>
      <w:bookmarkStart w:id="0" w:name="_GoBack"/>
      <w:bookmarkEnd w:id="0"/>
      <w:r>
        <w:t xml:space="preserve"> package can be downloaded from </w:t>
      </w:r>
      <w:hyperlink r:id="rId9" w:history="1">
        <w:r w:rsidRPr="00947630">
          <w:rPr>
            <w:rStyle w:val="Hyperlink"/>
          </w:rPr>
          <w:t>Github</w:t>
        </w:r>
      </w:hyperlink>
      <w:r>
        <w:t xml:space="preserve">. </w:t>
      </w:r>
    </w:p>
    <w:p w14:paraId="4259436B" w14:textId="39E0CF4C" w:rsidR="000E7698" w:rsidRDefault="000E7698" w:rsidP="000E7698">
      <w:pPr>
        <w:pStyle w:val="Heading2"/>
        <w:numPr>
          <w:ilvl w:val="0"/>
          <w:numId w:val="1"/>
        </w:numPr>
        <w:rPr>
          <w:b/>
        </w:rPr>
      </w:pPr>
      <w:r w:rsidRPr="000E7698">
        <w:rPr>
          <w:b/>
        </w:rPr>
        <w:t>Toolbox package content</w:t>
      </w:r>
    </w:p>
    <w:p w14:paraId="007D770C" w14:textId="4F95FA34" w:rsidR="000E7698" w:rsidRDefault="000E7698" w:rsidP="000E7698">
      <w:r>
        <w:t xml:space="preserve">Downloaded ZIP package can be extracted </w:t>
      </w:r>
      <w:r w:rsidR="002F0FCD">
        <w:t xml:space="preserve">to the folder </w:t>
      </w:r>
      <w:r>
        <w:t>in the computer</w:t>
      </w:r>
      <w:r w:rsidR="002F0FCD">
        <w:t>’s</w:t>
      </w:r>
      <w:r>
        <w:t xml:space="preserve"> local drive. </w:t>
      </w:r>
      <w:r w:rsidR="001C2A65">
        <w:t>The p</w:t>
      </w:r>
      <w:r>
        <w:t>ackage contains:</w:t>
      </w:r>
    </w:p>
    <w:p w14:paraId="7EA37B82" w14:textId="19CBF985" w:rsidR="00ED3688" w:rsidRPr="006852A4" w:rsidRDefault="00ED3688" w:rsidP="0064493B">
      <w:pPr>
        <w:pStyle w:val="ListParagraph"/>
        <w:numPr>
          <w:ilvl w:val="0"/>
          <w:numId w:val="36"/>
        </w:numPr>
      </w:pPr>
      <w:r w:rsidRPr="00ED3688">
        <w:t>README.md</w:t>
      </w:r>
      <w:r>
        <w:t xml:space="preserve"> – a toolbox description file with a license.</w:t>
      </w:r>
    </w:p>
    <w:p w14:paraId="1D2DD6BC" w14:textId="23E761E6" w:rsidR="000E7698" w:rsidRDefault="000E7698" w:rsidP="0064493B">
      <w:pPr>
        <w:pStyle w:val="ListParagraph"/>
        <w:numPr>
          <w:ilvl w:val="0"/>
          <w:numId w:val="36"/>
        </w:numPr>
      </w:pPr>
      <w:r w:rsidRPr="0064493B">
        <w:rPr>
          <w:i/>
        </w:rPr>
        <w:t xml:space="preserve">Cumulative </w:t>
      </w:r>
      <w:r w:rsidR="003D553F">
        <w:rPr>
          <w:i/>
        </w:rPr>
        <w:t xml:space="preserve">impact </w:t>
      </w:r>
      <w:r w:rsidRPr="0064493B">
        <w:rPr>
          <w:i/>
        </w:rPr>
        <w:t xml:space="preserve">Assessment </w:t>
      </w:r>
      <w:proofErr w:type="spellStart"/>
      <w:r w:rsidRPr="0064493B">
        <w:rPr>
          <w:i/>
        </w:rPr>
        <w:t>Toolbox.tbx</w:t>
      </w:r>
      <w:proofErr w:type="spellEnd"/>
      <w:r>
        <w:t xml:space="preserve"> – an </w:t>
      </w:r>
      <w:r w:rsidRPr="0064493B">
        <w:rPr>
          <w:i/>
        </w:rPr>
        <w:t>ArcGIS</w:t>
      </w:r>
      <w:r>
        <w:t xml:space="preserve"> file that contains </w:t>
      </w:r>
      <w:r w:rsidR="001C2A65">
        <w:t xml:space="preserve">the </w:t>
      </w:r>
      <w:r>
        <w:t xml:space="preserve">toolbox interface. Can be opened with </w:t>
      </w:r>
      <w:r w:rsidRPr="0064493B">
        <w:rPr>
          <w:i/>
        </w:rPr>
        <w:t>ArcGIS</w:t>
      </w:r>
      <w:r>
        <w:t xml:space="preserve"> </w:t>
      </w:r>
      <w:r w:rsidRPr="0064493B">
        <w:rPr>
          <w:i/>
        </w:rPr>
        <w:t>Pro</w:t>
      </w:r>
      <w:r>
        <w:t xml:space="preserve"> software.</w:t>
      </w:r>
    </w:p>
    <w:p w14:paraId="55FBF8A7" w14:textId="6E5A93DC" w:rsidR="00ED3688" w:rsidRDefault="00ED3688" w:rsidP="0064493B">
      <w:pPr>
        <w:pStyle w:val="ListParagraph"/>
        <w:numPr>
          <w:ilvl w:val="0"/>
          <w:numId w:val="36"/>
        </w:numPr>
      </w:pPr>
      <w:r w:rsidRPr="006852A4">
        <w:rPr>
          <w:i/>
        </w:rPr>
        <w:t>Cumulative impact Assessment Toolbox.tbx.xml</w:t>
      </w:r>
      <w:r>
        <w:t xml:space="preserve"> – a toolbox metadata file.</w:t>
      </w:r>
    </w:p>
    <w:p w14:paraId="08639B12" w14:textId="3FA9DE90" w:rsidR="000E7698" w:rsidRDefault="000E7698" w:rsidP="0064493B">
      <w:pPr>
        <w:pStyle w:val="ListParagraph"/>
        <w:numPr>
          <w:ilvl w:val="0"/>
          <w:numId w:val="36"/>
        </w:numPr>
      </w:pPr>
      <w:r w:rsidRPr="0064493B">
        <w:rPr>
          <w:i/>
        </w:rPr>
        <w:t>Source</w:t>
      </w:r>
      <w:r>
        <w:t xml:space="preserve"> – a folder that contains </w:t>
      </w:r>
      <w:r w:rsidRPr="0064493B">
        <w:rPr>
          <w:i/>
        </w:rPr>
        <w:t>Python</w:t>
      </w:r>
      <w:r>
        <w:t xml:space="preserve"> source </w:t>
      </w:r>
      <w:r w:rsidR="006739AD">
        <w:t xml:space="preserve">code </w:t>
      </w:r>
      <w:r>
        <w:t>files.</w:t>
      </w:r>
    </w:p>
    <w:p w14:paraId="7271C509" w14:textId="1261E1D7" w:rsidR="000E7698" w:rsidRDefault="000E7698" w:rsidP="0064493B">
      <w:pPr>
        <w:pStyle w:val="ListParagraph"/>
        <w:numPr>
          <w:ilvl w:val="0"/>
          <w:numId w:val="36"/>
        </w:numPr>
      </w:pPr>
      <w:r w:rsidRPr="0064493B">
        <w:rPr>
          <w:i/>
        </w:rPr>
        <w:t>Rasters</w:t>
      </w:r>
      <w:r>
        <w:t xml:space="preserve"> – a folder </w:t>
      </w:r>
      <w:r w:rsidR="002E77BA">
        <w:t xml:space="preserve">with </w:t>
      </w:r>
      <w:r w:rsidR="002E77BA" w:rsidRPr="0064493B">
        <w:rPr>
          <w:i/>
        </w:rPr>
        <w:t>Ecosystem</w:t>
      </w:r>
      <w:r w:rsidR="002E77BA">
        <w:t xml:space="preserve"> and </w:t>
      </w:r>
      <w:r w:rsidR="002E77BA" w:rsidRPr="0064493B">
        <w:rPr>
          <w:i/>
        </w:rPr>
        <w:t>Pressures</w:t>
      </w:r>
      <w:r w:rsidR="002E77BA">
        <w:t xml:space="preserve"> sub-folders, which contain georeferenced </w:t>
      </w:r>
      <w:r w:rsidR="002E77BA" w:rsidRPr="0064493B">
        <w:rPr>
          <w:i/>
        </w:rPr>
        <w:t>TIFF</w:t>
      </w:r>
      <w:r w:rsidR="002E77BA">
        <w:t xml:space="preserve"> rasters. These are </w:t>
      </w:r>
      <w:r w:rsidR="001C2A65">
        <w:t xml:space="preserve">the </w:t>
      </w:r>
      <w:r w:rsidR="002E77BA">
        <w:t xml:space="preserve">default rasters </w:t>
      </w:r>
      <w:r w:rsidR="001C2A65">
        <w:t xml:space="preserve">for </w:t>
      </w:r>
      <w:r w:rsidR="002E77BA">
        <w:t xml:space="preserve">use with </w:t>
      </w:r>
      <w:r w:rsidR="001C2A65">
        <w:t xml:space="preserve">the </w:t>
      </w:r>
      <w:r w:rsidR="002E77BA">
        <w:t>toolbox tools. Default rasters can be replaced with own rasters</w:t>
      </w:r>
      <w:r w:rsidR="001C2A65">
        <w:t>,</w:t>
      </w:r>
      <w:r w:rsidR="002E77BA">
        <w:t xml:space="preserve"> or own rasters can be used along with default rast</w:t>
      </w:r>
      <w:r w:rsidR="002E77BA" w:rsidRPr="00272274">
        <w:t xml:space="preserve">ers. </w:t>
      </w:r>
      <w:r w:rsidR="001C2A65">
        <w:t>To r</w:t>
      </w:r>
      <w:r w:rsidR="001C2A65" w:rsidRPr="00272274">
        <w:t xml:space="preserve">ead </w:t>
      </w:r>
      <w:r w:rsidR="001C2A65">
        <w:t xml:space="preserve">more </w:t>
      </w:r>
      <w:r w:rsidR="002E77BA" w:rsidRPr="00272274">
        <w:t xml:space="preserve">about </w:t>
      </w:r>
      <w:r w:rsidR="001C2A65">
        <w:t>this, see</w:t>
      </w:r>
      <w:r w:rsidR="002E77BA" w:rsidRPr="00272274">
        <w:t xml:space="preserve"> </w:t>
      </w:r>
      <w:r w:rsidR="001C2A65">
        <w:t xml:space="preserve">Section </w:t>
      </w:r>
      <w:r w:rsidR="00272274" w:rsidRPr="00272274">
        <w:t>12</w:t>
      </w:r>
      <w:r w:rsidR="002E77BA" w:rsidRPr="00272274">
        <w:t>.</w:t>
      </w:r>
      <w:r>
        <w:t xml:space="preserve"> </w:t>
      </w:r>
    </w:p>
    <w:p w14:paraId="147EF2A0" w14:textId="0BFB0FBA" w:rsidR="002E77BA" w:rsidRDefault="002E77BA" w:rsidP="0064493B">
      <w:pPr>
        <w:pStyle w:val="ListParagraph"/>
        <w:numPr>
          <w:ilvl w:val="0"/>
          <w:numId w:val="36"/>
        </w:numPr>
      </w:pPr>
      <w:r w:rsidRPr="0064493B">
        <w:rPr>
          <w:i/>
        </w:rPr>
        <w:t>Matrices</w:t>
      </w:r>
      <w:r>
        <w:t xml:space="preserve"> – a folder with </w:t>
      </w:r>
      <w:r w:rsidRPr="0064493B">
        <w:rPr>
          <w:i/>
        </w:rPr>
        <w:t>CSV</w:t>
      </w:r>
      <w:r>
        <w:t xml:space="preserve"> files. These are </w:t>
      </w:r>
      <w:r w:rsidR="001C2A65">
        <w:t xml:space="preserve">the </w:t>
      </w:r>
      <w:r>
        <w:t xml:space="preserve">default matrices used with </w:t>
      </w:r>
      <w:r w:rsidR="001C2A65">
        <w:t xml:space="preserve">the </w:t>
      </w:r>
      <w:r>
        <w:t xml:space="preserve">toolbox tools. </w:t>
      </w:r>
      <w:r w:rsidR="006739AD">
        <w:t>Matrices</w:t>
      </w:r>
      <w:r>
        <w:t xml:space="preserve"> values can be </w:t>
      </w:r>
      <w:r w:rsidR="001C2A65">
        <w:t>modified</w:t>
      </w:r>
      <w:r>
        <w:t xml:space="preserve"> if </w:t>
      </w:r>
      <w:r w:rsidR="001C2A65">
        <w:t>wanted</w:t>
      </w:r>
      <w:r>
        <w:t>.</w:t>
      </w:r>
      <w:r w:rsidR="00DC2836">
        <w:t xml:space="preserve"> </w:t>
      </w:r>
      <w:r w:rsidR="003B06ED">
        <w:t xml:space="preserve">Semicolon “;” should be used as </w:t>
      </w:r>
      <w:r w:rsidR="003B06ED" w:rsidRPr="003B06ED">
        <w:rPr>
          <w:i/>
        </w:rPr>
        <w:t>CSV</w:t>
      </w:r>
      <w:r w:rsidR="003B06ED">
        <w:t xml:space="preserve"> values delimiter.</w:t>
      </w:r>
    </w:p>
    <w:p w14:paraId="300F0B68" w14:textId="159CEF6F" w:rsidR="00C9540C" w:rsidRDefault="00ED3688" w:rsidP="0064493B">
      <w:pPr>
        <w:pStyle w:val="ListParagraph"/>
        <w:numPr>
          <w:ilvl w:val="0"/>
          <w:numId w:val="36"/>
        </w:numPr>
      </w:pPr>
      <w:r w:rsidRPr="00ED3688">
        <w:rPr>
          <w:i/>
        </w:rPr>
        <w:t>HELCOM Cumulative impact Assessment Toolbox user manual.docx</w:t>
      </w:r>
      <w:r>
        <w:rPr>
          <w:i/>
        </w:rPr>
        <w:t xml:space="preserve"> – a toolbox user manual.</w:t>
      </w:r>
    </w:p>
    <w:p w14:paraId="07CA34A0" w14:textId="63E1E838" w:rsidR="002E77BA" w:rsidRDefault="00685CF3" w:rsidP="000E7698">
      <w:r>
        <w:t>For</w:t>
      </w:r>
      <w:r w:rsidR="002F0FCD">
        <w:t xml:space="preserve"> </w:t>
      </w:r>
      <w:r w:rsidR="001C2A65">
        <w:t xml:space="preserve">the </w:t>
      </w:r>
      <w:r w:rsidR="002F0FCD">
        <w:t>tools</w:t>
      </w:r>
      <w:r>
        <w:t xml:space="preserve"> to function</w:t>
      </w:r>
      <w:r w:rsidR="001C2A65">
        <w:t>, the</w:t>
      </w:r>
      <w:r w:rsidR="002F0FCD">
        <w:t xml:space="preserve"> folder structure should not be changed. </w:t>
      </w:r>
    </w:p>
    <w:p w14:paraId="17B09287" w14:textId="73229A48" w:rsidR="002F0FCD" w:rsidRPr="000E74BE" w:rsidRDefault="00B625ED" w:rsidP="000E74BE">
      <w:pPr>
        <w:pStyle w:val="Heading2"/>
        <w:numPr>
          <w:ilvl w:val="0"/>
          <w:numId w:val="1"/>
        </w:numPr>
        <w:rPr>
          <w:b/>
        </w:rPr>
      </w:pPr>
      <w:r w:rsidRPr="000E74BE">
        <w:rPr>
          <w:b/>
        </w:rPr>
        <w:t>Launchi</w:t>
      </w:r>
      <w:r w:rsidR="000E74BE" w:rsidRPr="000E74BE">
        <w:rPr>
          <w:b/>
        </w:rPr>
        <w:t>ng tools</w:t>
      </w:r>
    </w:p>
    <w:p w14:paraId="56269879" w14:textId="77777777" w:rsidR="00685CF3" w:rsidRDefault="000E74BE" w:rsidP="00847DFB">
      <w:r>
        <w:t xml:space="preserve">Tools can be launched using </w:t>
      </w:r>
      <w:r w:rsidRPr="005271D0">
        <w:rPr>
          <w:i/>
        </w:rPr>
        <w:t>ArcGIS</w:t>
      </w:r>
      <w:r>
        <w:t xml:space="preserve"> </w:t>
      </w:r>
      <w:r w:rsidRPr="005271D0">
        <w:rPr>
          <w:i/>
        </w:rPr>
        <w:t>Pro</w:t>
      </w:r>
      <w:r>
        <w:t xml:space="preserve"> software. </w:t>
      </w:r>
    </w:p>
    <w:p w14:paraId="3E0DE83E" w14:textId="05883A05" w:rsidR="00FC2D0E" w:rsidRDefault="000E7698" w:rsidP="00847DFB">
      <w:r>
        <w:t>In order to</w:t>
      </w:r>
      <w:r w:rsidR="009C55AF">
        <w:t xml:space="preserve"> l</w:t>
      </w:r>
      <w:r w:rsidR="00712C5B">
        <w:t>aunch tool</w:t>
      </w:r>
      <w:r>
        <w:t>s</w:t>
      </w:r>
      <w:r w:rsidR="00712C5B">
        <w:t xml:space="preserve"> for the first time, please perform </w:t>
      </w:r>
      <w:r w:rsidR="009C55AF">
        <w:t xml:space="preserve">the following </w:t>
      </w:r>
      <w:r w:rsidR="000E74BE">
        <w:t>actions</w:t>
      </w:r>
      <w:r w:rsidR="00712C5B">
        <w:t>:</w:t>
      </w:r>
    </w:p>
    <w:p w14:paraId="21085436" w14:textId="2C0C610D" w:rsidR="007357B3" w:rsidRDefault="000E74BE" w:rsidP="00712C5B">
      <w:pPr>
        <w:pStyle w:val="ListParagraph"/>
        <w:numPr>
          <w:ilvl w:val="0"/>
          <w:numId w:val="23"/>
        </w:numPr>
      </w:pPr>
      <w:r>
        <w:t xml:space="preserve">Start </w:t>
      </w:r>
      <w:r w:rsidRPr="005271D0">
        <w:rPr>
          <w:i/>
        </w:rPr>
        <w:t>ArcGIS</w:t>
      </w:r>
      <w:r>
        <w:t xml:space="preserve"> </w:t>
      </w:r>
      <w:r w:rsidRPr="005271D0">
        <w:rPr>
          <w:i/>
        </w:rPr>
        <w:t>Pro</w:t>
      </w:r>
      <w:r>
        <w:t xml:space="preserve"> software</w:t>
      </w:r>
      <w:r w:rsidR="007357B3">
        <w:t>.</w:t>
      </w:r>
    </w:p>
    <w:p w14:paraId="71F4067D" w14:textId="0B61B86B" w:rsidR="006F6ABF" w:rsidRDefault="00EC0E1A" w:rsidP="00712C5B">
      <w:pPr>
        <w:pStyle w:val="ListParagraph"/>
        <w:numPr>
          <w:ilvl w:val="0"/>
          <w:numId w:val="23"/>
        </w:numPr>
      </w:pPr>
      <w:r>
        <w:t xml:space="preserve">Create a new project with a blank </w:t>
      </w:r>
      <w:r w:rsidRPr="00240F0A">
        <w:rPr>
          <w:i/>
        </w:rPr>
        <w:t>Catalog</w:t>
      </w:r>
      <w:r>
        <w:t xml:space="preserve"> template.</w:t>
      </w:r>
    </w:p>
    <w:p w14:paraId="359DFE4D" w14:textId="6C969996" w:rsidR="00CA1A57" w:rsidRDefault="00CA1A57" w:rsidP="00712C5B">
      <w:pPr>
        <w:pStyle w:val="ListParagraph"/>
        <w:numPr>
          <w:ilvl w:val="0"/>
          <w:numId w:val="23"/>
        </w:numPr>
      </w:pPr>
      <w:r>
        <w:t xml:space="preserve">Verify </w:t>
      </w:r>
      <w:r w:rsidR="00DF02F8">
        <w:t xml:space="preserve">that the </w:t>
      </w:r>
      <w:r w:rsidRPr="004B43C6">
        <w:rPr>
          <w:i/>
        </w:rPr>
        <w:t>Spatial Analyst</w:t>
      </w:r>
      <w:r>
        <w:t xml:space="preserve"> extension is available (</w:t>
      </w:r>
      <w:r w:rsidR="004B43C6" w:rsidRPr="004B43C6">
        <w:t xml:space="preserve">click the </w:t>
      </w:r>
      <w:r w:rsidR="004B43C6" w:rsidRPr="004B43C6">
        <w:rPr>
          <w:i/>
        </w:rPr>
        <w:t>Project</w:t>
      </w:r>
      <w:r w:rsidR="004B43C6" w:rsidRPr="004B43C6">
        <w:t xml:space="preserve"> tab on the ribbo</w:t>
      </w:r>
      <w:r w:rsidR="004B43C6">
        <w:t xml:space="preserve">n, </w:t>
      </w:r>
      <w:r w:rsidR="004B43C6" w:rsidRPr="004B43C6">
        <w:rPr>
          <w:i/>
        </w:rPr>
        <w:t>Lice</w:t>
      </w:r>
      <w:r w:rsidR="00AB5796">
        <w:rPr>
          <w:i/>
        </w:rPr>
        <w:t>n</w:t>
      </w:r>
      <w:r w:rsidR="004B43C6" w:rsidRPr="004B43C6">
        <w:rPr>
          <w:i/>
        </w:rPr>
        <w:t xml:space="preserve">sing -&gt; </w:t>
      </w:r>
      <w:proofErr w:type="spellStart"/>
      <w:r w:rsidR="004B43C6" w:rsidRPr="004B43C6">
        <w:rPr>
          <w:i/>
        </w:rPr>
        <w:t>Esri</w:t>
      </w:r>
      <w:proofErr w:type="spellEnd"/>
      <w:r w:rsidR="004B43C6" w:rsidRPr="004B43C6">
        <w:rPr>
          <w:i/>
        </w:rPr>
        <w:t xml:space="preserve"> Extensions</w:t>
      </w:r>
      <w:r w:rsidR="004B43C6">
        <w:t>)</w:t>
      </w:r>
      <w:r w:rsidR="00DF02F8">
        <w:t>.</w:t>
      </w:r>
    </w:p>
    <w:p w14:paraId="63A544D1" w14:textId="709B560D" w:rsidR="007357B3" w:rsidRDefault="007357B3" w:rsidP="007357B3">
      <w:pPr>
        <w:pStyle w:val="ListParagraph"/>
        <w:numPr>
          <w:ilvl w:val="0"/>
          <w:numId w:val="23"/>
        </w:numPr>
      </w:pPr>
      <w:r>
        <w:t>Open</w:t>
      </w:r>
      <w:r w:rsidR="00DF02F8">
        <w:t xml:space="preserve"> the</w:t>
      </w:r>
      <w:r>
        <w:t xml:space="preserve"> </w:t>
      </w:r>
      <w:r w:rsidRPr="005271D0">
        <w:rPr>
          <w:i/>
        </w:rPr>
        <w:t>Folders</w:t>
      </w:r>
      <w:r>
        <w:t xml:space="preserve"> pane in the </w:t>
      </w:r>
      <w:r w:rsidRPr="005271D0">
        <w:rPr>
          <w:i/>
        </w:rPr>
        <w:t>Catalog</w:t>
      </w:r>
      <w:r>
        <w:t xml:space="preserve"> view.</w:t>
      </w:r>
    </w:p>
    <w:p w14:paraId="564DFD96" w14:textId="688F0940" w:rsidR="007357B3" w:rsidRDefault="007357B3" w:rsidP="007357B3">
      <w:pPr>
        <w:pStyle w:val="ListParagraph"/>
        <w:numPr>
          <w:ilvl w:val="0"/>
          <w:numId w:val="23"/>
        </w:numPr>
      </w:pPr>
      <w:r>
        <w:lastRenderedPageBreak/>
        <w:t>Right</w:t>
      </w:r>
      <w:r w:rsidR="00DF02F8">
        <w:t>-</w:t>
      </w:r>
      <w:r>
        <w:t xml:space="preserve">click and add </w:t>
      </w:r>
      <w:r w:rsidR="00DF02F8">
        <w:t xml:space="preserve">the </w:t>
      </w:r>
      <w:r>
        <w:t>toolbox package folder to the project by navigating to extracted folder and selecting it.</w:t>
      </w:r>
    </w:p>
    <w:p w14:paraId="51F8AEB7" w14:textId="5F98D3FF" w:rsidR="00712C5B" w:rsidRDefault="000E74BE" w:rsidP="00712C5B">
      <w:pPr>
        <w:pStyle w:val="ListParagraph"/>
        <w:numPr>
          <w:ilvl w:val="0"/>
          <w:numId w:val="23"/>
        </w:numPr>
      </w:pPr>
      <w:r>
        <w:t xml:space="preserve">Open </w:t>
      </w:r>
      <w:r w:rsidR="00DF02F8">
        <w:t xml:space="preserve">the </w:t>
      </w:r>
      <w:r w:rsidRPr="005271D0">
        <w:rPr>
          <w:i/>
        </w:rPr>
        <w:t>Toolboxes</w:t>
      </w:r>
      <w:r>
        <w:t xml:space="preserve"> pane in the </w:t>
      </w:r>
      <w:r w:rsidRPr="005271D0">
        <w:rPr>
          <w:i/>
        </w:rPr>
        <w:t>Catalog</w:t>
      </w:r>
      <w:r>
        <w:t xml:space="preserve"> view</w:t>
      </w:r>
      <w:r w:rsidR="00374201">
        <w:t>.</w:t>
      </w:r>
    </w:p>
    <w:p w14:paraId="4C53726E" w14:textId="5262BC88" w:rsidR="00712C5B" w:rsidRDefault="000E74BE" w:rsidP="00712C5B">
      <w:pPr>
        <w:pStyle w:val="ListParagraph"/>
        <w:numPr>
          <w:ilvl w:val="0"/>
          <w:numId w:val="23"/>
        </w:numPr>
      </w:pPr>
      <w:r>
        <w:t>Right</w:t>
      </w:r>
      <w:r w:rsidR="00DF02F8">
        <w:t>-</w:t>
      </w:r>
      <w:r>
        <w:t xml:space="preserve">click and add </w:t>
      </w:r>
      <w:r w:rsidR="00DF02F8">
        <w:t xml:space="preserve">the </w:t>
      </w:r>
      <w:r>
        <w:t xml:space="preserve">toolbox to the project by navigating to extracted folder and selecting </w:t>
      </w:r>
      <w:r w:rsidR="00DF02F8">
        <w:t xml:space="preserve">the </w:t>
      </w:r>
      <w:r w:rsidR="002E6652" w:rsidRPr="002E6652">
        <w:rPr>
          <w:i/>
        </w:rPr>
        <w:t xml:space="preserve">Cumulative impact Assessment </w:t>
      </w:r>
      <w:proofErr w:type="spellStart"/>
      <w:r w:rsidR="002E6652" w:rsidRPr="002E6652">
        <w:rPr>
          <w:i/>
        </w:rPr>
        <w:t>Toolbox</w:t>
      </w:r>
      <w:r>
        <w:t>.</w:t>
      </w:r>
      <w:r w:rsidRPr="005271D0">
        <w:rPr>
          <w:i/>
        </w:rPr>
        <w:t>tbx</w:t>
      </w:r>
      <w:proofErr w:type="spellEnd"/>
      <w:r>
        <w:t xml:space="preserve"> file.</w:t>
      </w:r>
    </w:p>
    <w:p w14:paraId="0C2F564C" w14:textId="03FE4DAF" w:rsidR="007357B3" w:rsidRDefault="007357B3" w:rsidP="00712C5B">
      <w:pPr>
        <w:pStyle w:val="ListParagraph"/>
        <w:numPr>
          <w:ilvl w:val="0"/>
          <w:numId w:val="23"/>
        </w:numPr>
      </w:pPr>
      <w:r>
        <w:t>Save the project.</w:t>
      </w:r>
    </w:p>
    <w:p w14:paraId="4FE1923F" w14:textId="138296CB" w:rsidR="007357B3" w:rsidRDefault="00E31AB4" w:rsidP="00712C5B">
      <w:pPr>
        <w:pStyle w:val="ListParagraph"/>
        <w:numPr>
          <w:ilvl w:val="0"/>
          <w:numId w:val="23"/>
        </w:numPr>
      </w:pPr>
      <w:r>
        <w:t>D</w:t>
      </w:r>
      <w:r w:rsidR="007357B3">
        <w:t>ouble</w:t>
      </w:r>
      <w:r w:rsidR="00DF02F8">
        <w:t>-</w:t>
      </w:r>
      <w:r w:rsidR="007357B3">
        <w:t xml:space="preserve">click </w:t>
      </w:r>
      <w:r w:rsidR="002E6652" w:rsidRPr="002E6652">
        <w:rPr>
          <w:i/>
        </w:rPr>
        <w:t xml:space="preserve">Cumulative impact Assessment Toolbox </w:t>
      </w:r>
      <w:r>
        <w:t>to view tools. Double</w:t>
      </w:r>
      <w:r w:rsidR="00DF02F8">
        <w:t>-</w:t>
      </w:r>
      <w:r>
        <w:t xml:space="preserve">click </w:t>
      </w:r>
      <w:r w:rsidR="00DF02F8">
        <w:t xml:space="preserve">the </w:t>
      </w:r>
      <w:r>
        <w:t>desired tool to open it.</w:t>
      </w:r>
    </w:p>
    <w:p w14:paraId="14F396B3" w14:textId="47BD7111" w:rsidR="00E31AB4" w:rsidRDefault="00DF02F8" w:rsidP="00712C5B">
      <w:pPr>
        <w:pStyle w:val="ListParagraph"/>
        <w:numPr>
          <w:ilvl w:val="0"/>
          <w:numId w:val="23"/>
        </w:numPr>
      </w:pPr>
      <w:r>
        <w:t>To run the tool, s</w:t>
      </w:r>
      <w:r w:rsidR="00E31AB4">
        <w:t xml:space="preserve">elect or enter parameters and </w:t>
      </w:r>
      <w:r w:rsidR="001C4CC0">
        <w:t xml:space="preserve">press </w:t>
      </w:r>
      <w:r>
        <w:t>the</w:t>
      </w:r>
      <w:r w:rsidR="00E31AB4">
        <w:t xml:space="preserve"> </w:t>
      </w:r>
      <w:r w:rsidR="004301DA" w:rsidRPr="005271D0">
        <w:rPr>
          <w:i/>
        </w:rPr>
        <w:t>Run</w:t>
      </w:r>
      <w:r w:rsidR="00E31AB4">
        <w:t xml:space="preserve"> button.</w:t>
      </w:r>
    </w:p>
    <w:p w14:paraId="799DD505" w14:textId="0AD1D147" w:rsidR="00DF02F8" w:rsidRDefault="004301DA" w:rsidP="008E3876">
      <w:pPr>
        <w:pStyle w:val="ListParagraph"/>
        <w:numPr>
          <w:ilvl w:val="0"/>
          <w:numId w:val="23"/>
        </w:numPr>
      </w:pPr>
      <w:r>
        <w:t>Click</w:t>
      </w:r>
      <w:r w:rsidR="00DF02F8">
        <w:t xml:space="preserve"> the</w:t>
      </w:r>
      <w:r>
        <w:t xml:space="preserve"> </w:t>
      </w:r>
      <w:r w:rsidRPr="008E3876">
        <w:rPr>
          <w:i/>
        </w:rPr>
        <w:t>View</w:t>
      </w:r>
      <w:r>
        <w:t xml:space="preserve"> </w:t>
      </w:r>
      <w:r w:rsidRPr="008E3876">
        <w:rPr>
          <w:i/>
        </w:rPr>
        <w:t>details</w:t>
      </w:r>
      <w:r>
        <w:t xml:space="preserve"> link</w:t>
      </w:r>
      <w:r w:rsidR="00410514">
        <w:t>.</w:t>
      </w:r>
      <w:r w:rsidR="00095AAD">
        <w:t xml:space="preserve"> E</w:t>
      </w:r>
      <w:r>
        <w:t>xpand</w:t>
      </w:r>
      <w:r w:rsidR="00095AAD">
        <w:t xml:space="preserve"> and resize</w:t>
      </w:r>
      <w:r>
        <w:t xml:space="preserve"> </w:t>
      </w:r>
      <w:r w:rsidRPr="008E3876">
        <w:rPr>
          <w:i/>
        </w:rPr>
        <w:t>Details</w:t>
      </w:r>
      <w:r>
        <w:t xml:space="preserve"> window to see </w:t>
      </w:r>
      <w:r w:rsidR="00DF02F8">
        <w:t xml:space="preserve">the </w:t>
      </w:r>
      <w:r>
        <w:t>tool’s performance.</w:t>
      </w:r>
    </w:p>
    <w:p w14:paraId="1AEF553F" w14:textId="56302C42" w:rsidR="00DF02F8" w:rsidRDefault="00DF02F8" w:rsidP="001C4CC0">
      <w:r>
        <w:t xml:space="preserve">When launching tools </w:t>
      </w:r>
      <w:r w:rsidR="00685CF3">
        <w:t>after the first</w:t>
      </w:r>
      <w:r>
        <w:t xml:space="preserve"> time there is no need to perform steps 2 – </w:t>
      </w:r>
      <w:r w:rsidR="006472A8">
        <w:t>8</w:t>
      </w:r>
      <w:r>
        <w:t>, instead open the saved project.</w:t>
      </w:r>
    </w:p>
    <w:p w14:paraId="6CE3B803" w14:textId="5A591185" w:rsidR="00B0141F" w:rsidRDefault="00210317" w:rsidP="00210317">
      <w:pPr>
        <w:pStyle w:val="Heading2"/>
        <w:numPr>
          <w:ilvl w:val="0"/>
          <w:numId w:val="1"/>
        </w:numPr>
        <w:rPr>
          <w:b/>
        </w:rPr>
      </w:pPr>
      <w:r w:rsidRPr="00210317">
        <w:rPr>
          <w:b/>
        </w:rPr>
        <w:t>Baltic Sea Impact Index tool (BSII tool)</w:t>
      </w:r>
    </w:p>
    <w:p w14:paraId="2601F7DB" w14:textId="4A25F535" w:rsidR="00210317" w:rsidRDefault="00DF02F8" w:rsidP="00210317">
      <w:pPr>
        <w:rPr>
          <w:lang w:val="en-GB"/>
        </w:rPr>
      </w:pPr>
      <w:r>
        <w:rPr>
          <w:lang w:val="en-GB"/>
        </w:rPr>
        <w:t>C</w:t>
      </w:r>
      <w:r w:rsidR="00210317">
        <w:rPr>
          <w:lang w:val="en-GB"/>
        </w:rPr>
        <w:t xml:space="preserve">alculates the Baltic Sea Impact Index. </w:t>
      </w:r>
      <w:r>
        <w:rPr>
          <w:lang w:val="en-GB"/>
        </w:rPr>
        <w:t xml:space="preserve">The tool </w:t>
      </w:r>
      <w:r w:rsidR="00210317">
        <w:rPr>
          <w:lang w:val="en-GB"/>
        </w:rPr>
        <w:t>uses data layers on ecosystem components and pressures (</w:t>
      </w:r>
      <w:r w:rsidR="00695DB7">
        <w:rPr>
          <w:lang w:val="en-GB"/>
        </w:rPr>
        <w:t xml:space="preserve">raster </w:t>
      </w:r>
      <w:r w:rsidR="00210317">
        <w:rPr>
          <w:lang w:val="en-GB"/>
        </w:rPr>
        <w:t>layers), as well as a sensitivity scores matrix as input, and creates a BSII grid layer as output. The tool also creates a BSII statistics matrix, which shows how much each ecosystem component and pressure combination contributes to total impact.</w:t>
      </w:r>
    </w:p>
    <w:p w14:paraId="3A88FFBD" w14:textId="587EA8B6" w:rsidR="00210317" w:rsidRDefault="00785FB1" w:rsidP="00210317">
      <w:r>
        <w:t>T</w:t>
      </w:r>
      <w:r w:rsidR="00DF02F8">
        <w:t>he t</w:t>
      </w:r>
      <w:r>
        <w:t>ool accepts following user input parameters:</w:t>
      </w:r>
    </w:p>
    <w:p w14:paraId="01F80074" w14:textId="77777777" w:rsidR="00695DB7" w:rsidRDefault="00785FB1" w:rsidP="00F517D1">
      <w:pPr>
        <w:pStyle w:val="ListParagraph"/>
        <w:numPr>
          <w:ilvl w:val="0"/>
          <w:numId w:val="37"/>
        </w:numPr>
      </w:pPr>
      <w:r w:rsidRPr="00785FB1">
        <w:rPr>
          <w:b/>
        </w:rPr>
        <w:t xml:space="preserve">Sensitivity scores matrix </w:t>
      </w:r>
      <w:r w:rsidRPr="00555B89">
        <w:rPr>
          <w:b/>
          <w:i/>
        </w:rPr>
        <w:t>CSV</w:t>
      </w:r>
      <w:r w:rsidRPr="00785FB1">
        <w:rPr>
          <w:b/>
        </w:rPr>
        <w:t xml:space="preserve"> file</w:t>
      </w:r>
      <w:r w:rsidRPr="00546339">
        <w:rPr>
          <w:b/>
        </w:rPr>
        <w:t xml:space="preserve"> </w:t>
      </w:r>
      <w:r w:rsidR="0089645D" w:rsidRPr="00546339">
        <w:rPr>
          <w:b/>
        </w:rPr>
        <w:t>(</w:t>
      </w:r>
      <w:r w:rsidR="00546339" w:rsidRPr="00546339">
        <w:rPr>
          <w:b/>
        </w:rPr>
        <w:t>required</w:t>
      </w:r>
      <w:r w:rsidR="0089645D" w:rsidRPr="00546339">
        <w:rPr>
          <w:b/>
        </w:rPr>
        <w:t>)</w:t>
      </w:r>
      <w:r w:rsidR="0089645D">
        <w:t xml:space="preserve"> </w:t>
      </w:r>
      <w:r w:rsidR="007429DE">
        <w:t>–</w:t>
      </w:r>
      <w:r>
        <w:t xml:space="preserve"> Sensitivity</w:t>
      </w:r>
      <w:r w:rsidR="007429DE">
        <w:t xml:space="preserve"> </w:t>
      </w:r>
      <w:r>
        <w:t xml:space="preserve">scores for the tool are stored as a 2D matrix in a </w:t>
      </w:r>
      <w:r w:rsidRPr="00555B89">
        <w:rPr>
          <w:i/>
        </w:rPr>
        <w:t>CSV</w:t>
      </w:r>
      <w:r>
        <w:t xml:space="preserve"> file. The first row contains pressure layer names, the second row the pressure layer codes (The same codes must be used to name </w:t>
      </w:r>
      <w:r w:rsidR="00CF6795">
        <w:t xml:space="preserve">the </w:t>
      </w:r>
      <w:r>
        <w:t>pressure layer</w:t>
      </w:r>
      <w:r w:rsidR="00B13211">
        <w:t xml:space="preserve"> files</w:t>
      </w:r>
      <w:r>
        <w:t xml:space="preserve"> </w:t>
      </w:r>
      <w:r w:rsidR="00545788">
        <w:t xml:space="preserve">used in </w:t>
      </w:r>
      <w:r w:rsidR="00DF02F8">
        <w:t xml:space="preserve">the </w:t>
      </w:r>
      <w:r w:rsidR="00545788">
        <w:t>tool</w:t>
      </w:r>
      <w:r>
        <w:t xml:space="preserve">). The first column contains ecosystem component </w:t>
      </w:r>
      <w:r w:rsidR="00007475">
        <w:t xml:space="preserve">layer </w:t>
      </w:r>
      <w:r>
        <w:t xml:space="preserve">names, and the second column the ecosystem component </w:t>
      </w:r>
      <w:r w:rsidR="00007475">
        <w:t xml:space="preserve">layer </w:t>
      </w:r>
      <w:r>
        <w:t xml:space="preserve">codes (The same codes must be used to name </w:t>
      </w:r>
      <w:r w:rsidR="00CF6795">
        <w:t xml:space="preserve">the </w:t>
      </w:r>
      <w:r>
        <w:t>ecosystem component layer</w:t>
      </w:r>
      <w:r w:rsidR="00B13211">
        <w:t xml:space="preserve"> file</w:t>
      </w:r>
      <w:r>
        <w:t xml:space="preserve">s </w:t>
      </w:r>
      <w:r w:rsidR="00545788">
        <w:t xml:space="preserve">used in </w:t>
      </w:r>
      <w:r w:rsidR="00B5582A">
        <w:t xml:space="preserve">the </w:t>
      </w:r>
      <w:r w:rsidR="00545788">
        <w:t>tool</w:t>
      </w:r>
      <w:r>
        <w:t>).</w:t>
      </w:r>
    </w:p>
    <w:p w14:paraId="42DF3C43" w14:textId="7E681B7B" w:rsidR="00785FB1" w:rsidRDefault="00695DB7" w:rsidP="00695DB7">
      <w:pPr>
        <w:pStyle w:val="ListParagraph"/>
      </w:pPr>
      <w:bookmarkStart w:id="1" w:name="_Hlk22634907"/>
      <w:r>
        <w:t xml:space="preserve">The sensitivity scores matrix should include information and correct codes for all ecosystem component layer files to be used (in the rows) and for all pressure layer files to be used (in the columns), and these files should </w:t>
      </w:r>
      <w:proofErr w:type="gramStart"/>
      <w:r>
        <w:t>be located in</w:t>
      </w:r>
      <w:proofErr w:type="gramEnd"/>
      <w:r>
        <w:t xml:space="preserve"> the correct folders as specified below</w:t>
      </w:r>
      <w:r w:rsidR="00785FB1">
        <w:t>.</w:t>
      </w:r>
      <w:bookmarkEnd w:id="1"/>
      <w:r w:rsidR="00785FB1">
        <w:t xml:space="preserve"> </w:t>
      </w:r>
    </w:p>
    <w:p w14:paraId="458C32F2" w14:textId="3965B6F7" w:rsidR="00785FB1" w:rsidRDefault="00007475" w:rsidP="00785FB1">
      <w:pPr>
        <w:pStyle w:val="ListParagraph"/>
      </w:pPr>
      <w:r>
        <w:t>The d</w:t>
      </w:r>
      <w:r w:rsidR="00785FB1">
        <w:t>efault sensitivity scores matrix is stored in</w:t>
      </w:r>
      <w:r w:rsidR="008E3876">
        <w:t xml:space="preserve"> the file</w:t>
      </w:r>
      <w:r w:rsidR="00785FB1">
        <w:t xml:space="preserve"> </w:t>
      </w:r>
      <w:r w:rsidR="00785FB1" w:rsidRPr="00555B89">
        <w:rPr>
          <w:i/>
        </w:rPr>
        <w:t>Matrices/EC_PL_sensitivity_scores.csv</w:t>
      </w:r>
      <w:r w:rsidR="00785FB1">
        <w:t xml:space="preserve"> in the tools package and can be used with the </w:t>
      </w:r>
      <w:r w:rsidR="008E3876">
        <w:t xml:space="preserve">default data of the </w:t>
      </w:r>
      <w:r w:rsidR="00785FB1">
        <w:t>tool.</w:t>
      </w:r>
    </w:p>
    <w:p w14:paraId="58F2F8C8" w14:textId="3CB36A20" w:rsidR="007429DE" w:rsidRDefault="007429DE" w:rsidP="007429DE">
      <w:pPr>
        <w:pStyle w:val="ListParagraph"/>
        <w:numPr>
          <w:ilvl w:val="0"/>
          <w:numId w:val="37"/>
        </w:numPr>
      </w:pPr>
      <w:r w:rsidRPr="00555B89">
        <w:rPr>
          <w:b/>
        </w:rPr>
        <w:t>Ecosystem Component layers folder</w:t>
      </w:r>
      <w:r w:rsidR="00546339" w:rsidRPr="00546339">
        <w:rPr>
          <w:b/>
        </w:rPr>
        <w:t xml:space="preserve"> (required)</w:t>
      </w:r>
      <w:r>
        <w:t xml:space="preserve"> – A folder where ecosystem component layer</w:t>
      </w:r>
      <w:r w:rsidR="00D812B9">
        <w:t xml:space="preserve"> file</w:t>
      </w:r>
      <w:r>
        <w:t xml:space="preserve">s are stored. </w:t>
      </w:r>
      <w:r w:rsidR="008E3876">
        <w:t>The l</w:t>
      </w:r>
      <w:r>
        <w:t xml:space="preserve">ayers </w:t>
      </w:r>
      <w:r w:rsidR="00C10FC2">
        <w:t xml:space="preserve">should be </w:t>
      </w:r>
      <w:r w:rsidRPr="00555B89">
        <w:rPr>
          <w:i/>
        </w:rPr>
        <w:t>TIFF</w:t>
      </w:r>
      <w:r>
        <w:t xml:space="preserve"> rasters </w:t>
      </w:r>
      <w:r w:rsidR="00C10FC2">
        <w:t xml:space="preserve">and </w:t>
      </w:r>
      <w:r w:rsidR="00685CF3">
        <w:t>be named</w:t>
      </w:r>
      <w:r>
        <w:t xml:space="preserve"> </w:t>
      </w:r>
      <w:r w:rsidR="008E3876">
        <w:t xml:space="preserve">the </w:t>
      </w:r>
      <w:r>
        <w:t xml:space="preserve">same as the </w:t>
      </w:r>
      <w:r w:rsidR="008E3876">
        <w:t xml:space="preserve">ecosystem component layer </w:t>
      </w:r>
      <w:r>
        <w:t>codes</w:t>
      </w:r>
      <w:r w:rsidR="00EA3FB1">
        <w:t xml:space="preserve"> in the second column</w:t>
      </w:r>
      <w:r>
        <w:t xml:space="preserve"> </w:t>
      </w:r>
      <w:r w:rsidR="008E3876">
        <w:t xml:space="preserve">of the </w:t>
      </w:r>
      <w:r>
        <w:t>sensitivity scores file. The HELCOM ecosystem component</w:t>
      </w:r>
      <w:r w:rsidR="00EA3FB1">
        <w:t xml:space="preserve"> layers</w:t>
      </w:r>
      <w:r>
        <w:t xml:space="preserve"> provided </w:t>
      </w:r>
      <w:r w:rsidR="00C10FC2">
        <w:t xml:space="preserve">as default </w:t>
      </w:r>
      <w:r>
        <w:t>follow these specific requirements:</w:t>
      </w:r>
    </w:p>
    <w:p w14:paraId="2F4CE4A6" w14:textId="77777777" w:rsidR="00555B89" w:rsidRDefault="007429DE" w:rsidP="00555B89">
      <w:pPr>
        <w:pStyle w:val="ListParagraph"/>
        <w:numPr>
          <w:ilvl w:val="1"/>
          <w:numId w:val="37"/>
        </w:numPr>
      </w:pPr>
      <w:r>
        <w:t>Ecosystem component layers are named using the following text pattern: “</w:t>
      </w:r>
      <w:r w:rsidRPr="00555B89">
        <w:rPr>
          <w:i/>
        </w:rPr>
        <w:t>EC_##.</w:t>
      </w:r>
      <w:proofErr w:type="spellStart"/>
      <w:r w:rsidRPr="00555B89">
        <w:rPr>
          <w:i/>
        </w:rPr>
        <w:t>tif</w:t>
      </w:r>
      <w:proofErr w:type="spellEnd"/>
      <w:r>
        <w:t xml:space="preserve">”, where ## is a unique two symbols. E.g.: </w:t>
      </w:r>
      <w:r w:rsidRPr="00555B89">
        <w:rPr>
          <w:i/>
        </w:rPr>
        <w:t>EC_01.tif</w:t>
      </w:r>
      <w:r>
        <w:t>.</w:t>
      </w:r>
    </w:p>
    <w:p w14:paraId="327AF37E" w14:textId="77777777" w:rsidR="007429DE" w:rsidRDefault="007429DE" w:rsidP="00555B89">
      <w:pPr>
        <w:pStyle w:val="ListParagraph"/>
        <w:numPr>
          <w:ilvl w:val="1"/>
          <w:numId w:val="37"/>
        </w:numPr>
      </w:pPr>
      <w:r>
        <w:t xml:space="preserve">All layers are stored in </w:t>
      </w:r>
      <w:r w:rsidRPr="00555B89">
        <w:rPr>
          <w:i/>
        </w:rPr>
        <w:t>TIFF</w:t>
      </w:r>
      <w:r>
        <w:t xml:space="preserve"> file format and using the </w:t>
      </w:r>
      <w:r w:rsidRPr="00555B89">
        <w:rPr>
          <w:i/>
        </w:rPr>
        <w:t>LZW</w:t>
      </w:r>
      <w:r>
        <w:t xml:space="preserve"> compression method.</w:t>
      </w:r>
    </w:p>
    <w:p w14:paraId="31DBF0DB" w14:textId="77777777" w:rsidR="007429DE" w:rsidRDefault="007429DE" w:rsidP="00555B89">
      <w:pPr>
        <w:pStyle w:val="ListParagraph"/>
        <w:numPr>
          <w:ilvl w:val="1"/>
          <w:numId w:val="37"/>
        </w:numPr>
      </w:pPr>
      <w:r>
        <w:t xml:space="preserve">Layers are projected in the </w:t>
      </w:r>
      <w:r w:rsidRPr="00555B89">
        <w:rPr>
          <w:i/>
        </w:rPr>
        <w:t>EPSG:3035</w:t>
      </w:r>
      <w:r>
        <w:t xml:space="preserve"> (</w:t>
      </w:r>
      <w:r w:rsidRPr="00555B89">
        <w:rPr>
          <w:i/>
        </w:rPr>
        <w:t>ETRS89/LAEA Europe</w:t>
      </w:r>
      <w:r>
        <w:t>) projected coordinate system.</w:t>
      </w:r>
    </w:p>
    <w:p w14:paraId="5DB3D15B" w14:textId="77777777" w:rsidR="007429DE" w:rsidRDefault="007429DE" w:rsidP="00555B89">
      <w:pPr>
        <w:pStyle w:val="ListParagraph"/>
        <w:numPr>
          <w:ilvl w:val="1"/>
          <w:numId w:val="37"/>
        </w:numPr>
      </w:pPr>
      <w:r>
        <w:t>The raster cell size is 1000x1000 meters.</w:t>
      </w:r>
    </w:p>
    <w:p w14:paraId="56737B0E" w14:textId="49FB1A47" w:rsidR="007429DE" w:rsidRDefault="007429DE" w:rsidP="00555B89">
      <w:pPr>
        <w:pStyle w:val="ListParagraph"/>
        <w:numPr>
          <w:ilvl w:val="1"/>
          <w:numId w:val="37"/>
        </w:numPr>
      </w:pPr>
      <w:r>
        <w:t>Each raster contains values between 0 and 1 only.</w:t>
      </w:r>
    </w:p>
    <w:p w14:paraId="5B650097" w14:textId="4C89978D" w:rsidR="007429DE" w:rsidRDefault="007429DE" w:rsidP="00555B89">
      <w:pPr>
        <w:pStyle w:val="ListParagraph"/>
      </w:pPr>
      <w:r>
        <w:t>All the HELCOM ecosystem component</w:t>
      </w:r>
      <w:r w:rsidR="00EA3FB1">
        <w:t xml:space="preserve"> layers</w:t>
      </w:r>
      <w:r>
        <w:t xml:space="preserve"> are created based on a 1 km resolution EEA reference grid. Cells are taken on board the raster if at least some part of the cell touches the Baltic Sea marine area based on the EEA coastline. All HELCOM raster layers have </w:t>
      </w:r>
      <w:r w:rsidR="00555B89">
        <w:t>the same</w:t>
      </w:r>
      <w:r>
        <w:t xml:space="preserve"> extent, pixel size, and follow the same coastline.</w:t>
      </w:r>
    </w:p>
    <w:p w14:paraId="52257F56" w14:textId="2BF977AF" w:rsidR="00555B89" w:rsidRDefault="00D812B9" w:rsidP="00555B89">
      <w:pPr>
        <w:pStyle w:val="ListParagraph"/>
      </w:pPr>
      <w:r>
        <w:t>The d</w:t>
      </w:r>
      <w:r w:rsidR="00555B89">
        <w:t xml:space="preserve">efault ecosystem component layers </w:t>
      </w:r>
      <w:r w:rsidR="005242EA">
        <w:t>are</w:t>
      </w:r>
      <w:r w:rsidR="00555B89">
        <w:t xml:space="preserve"> stored in</w:t>
      </w:r>
      <w:r>
        <w:t xml:space="preserve"> the</w:t>
      </w:r>
      <w:r w:rsidR="00555B89">
        <w:t xml:space="preserve"> </w:t>
      </w:r>
      <w:r w:rsidR="00555B89" w:rsidRPr="00555B89">
        <w:rPr>
          <w:i/>
        </w:rPr>
        <w:t>Rasters/Ecosystem</w:t>
      </w:r>
      <w:r w:rsidR="00555B89">
        <w:t xml:space="preserve"> folder in </w:t>
      </w:r>
      <w:r>
        <w:t xml:space="preserve">the </w:t>
      </w:r>
      <w:r w:rsidR="00555B89" w:rsidRPr="002D7288">
        <w:t>tools</w:t>
      </w:r>
      <w:r w:rsidR="00555B89">
        <w:t xml:space="preserve"> package.</w:t>
      </w:r>
    </w:p>
    <w:p w14:paraId="69299237" w14:textId="18065051" w:rsidR="00EA3FB1" w:rsidRDefault="00EA3FB1" w:rsidP="00EA3FB1">
      <w:pPr>
        <w:pStyle w:val="ListParagraph"/>
        <w:numPr>
          <w:ilvl w:val="0"/>
          <w:numId w:val="37"/>
        </w:numPr>
      </w:pPr>
      <w:r>
        <w:rPr>
          <w:b/>
        </w:rPr>
        <w:lastRenderedPageBreak/>
        <w:t>Pressure</w:t>
      </w:r>
      <w:r w:rsidRPr="00555B89">
        <w:rPr>
          <w:b/>
        </w:rPr>
        <w:t xml:space="preserve"> layers folder</w:t>
      </w:r>
      <w:r w:rsidR="00546339" w:rsidRPr="00546339">
        <w:rPr>
          <w:b/>
        </w:rPr>
        <w:t xml:space="preserve"> (required)</w:t>
      </w:r>
      <w:r>
        <w:t xml:space="preserve"> – A folder where pressure layer</w:t>
      </w:r>
      <w:r w:rsidR="00D812B9">
        <w:t xml:space="preserve"> file</w:t>
      </w:r>
      <w:r>
        <w:t xml:space="preserve">s are stored. </w:t>
      </w:r>
      <w:r w:rsidR="00D812B9">
        <w:t>The layers should be</w:t>
      </w:r>
      <w:r>
        <w:t xml:space="preserve"> </w:t>
      </w:r>
      <w:r w:rsidRPr="00555B89">
        <w:rPr>
          <w:i/>
        </w:rPr>
        <w:t>TIFF</w:t>
      </w:r>
      <w:r>
        <w:t xml:space="preserve"> rasters </w:t>
      </w:r>
      <w:r w:rsidR="00D812B9">
        <w:t>and</w:t>
      </w:r>
      <w:r>
        <w:t xml:space="preserve"> </w:t>
      </w:r>
      <w:r w:rsidR="004965B6">
        <w:t xml:space="preserve">be named </w:t>
      </w:r>
      <w:r w:rsidR="00D812B9">
        <w:t xml:space="preserve">the </w:t>
      </w:r>
      <w:r>
        <w:t>same as the</w:t>
      </w:r>
      <w:r w:rsidR="00D812B9">
        <w:t xml:space="preserve"> pressure layer</w:t>
      </w:r>
      <w:r>
        <w:t xml:space="preserve"> codes in the second row </w:t>
      </w:r>
      <w:r w:rsidR="00D812B9">
        <w:t xml:space="preserve">of </w:t>
      </w:r>
      <w:r>
        <w:t xml:space="preserve">the sensitivity scores file. The HELCOM pressure layers provided </w:t>
      </w:r>
      <w:r w:rsidR="005242EA">
        <w:t>as default</w:t>
      </w:r>
      <w:r>
        <w:t xml:space="preserve"> follow these specific requirements:</w:t>
      </w:r>
    </w:p>
    <w:p w14:paraId="7ADB48C7" w14:textId="5DB4D74F" w:rsidR="00EA3FB1" w:rsidRDefault="00790313" w:rsidP="00EA3FB1">
      <w:pPr>
        <w:pStyle w:val="ListParagraph"/>
        <w:numPr>
          <w:ilvl w:val="1"/>
          <w:numId w:val="37"/>
        </w:numPr>
      </w:pPr>
      <w:r>
        <w:t>Pressure</w:t>
      </w:r>
      <w:r w:rsidR="00EA3FB1">
        <w:t xml:space="preserve"> layers are named using the following text pattern: “</w:t>
      </w:r>
      <w:r>
        <w:rPr>
          <w:i/>
        </w:rPr>
        <w:t>PL</w:t>
      </w:r>
      <w:r w:rsidR="00EA3FB1" w:rsidRPr="00555B89">
        <w:rPr>
          <w:i/>
        </w:rPr>
        <w:t>_##.</w:t>
      </w:r>
      <w:proofErr w:type="spellStart"/>
      <w:r w:rsidR="00EA3FB1" w:rsidRPr="00555B89">
        <w:rPr>
          <w:i/>
        </w:rPr>
        <w:t>tif</w:t>
      </w:r>
      <w:proofErr w:type="spellEnd"/>
      <w:r w:rsidR="00EA3FB1">
        <w:t xml:space="preserve">”, where ## is a unique two symbols. E.g.: </w:t>
      </w:r>
      <w:r>
        <w:rPr>
          <w:i/>
        </w:rPr>
        <w:t>PL</w:t>
      </w:r>
      <w:r w:rsidR="00EA3FB1" w:rsidRPr="00555B89">
        <w:rPr>
          <w:i/>
        </w:rPr>
        <w:t>_01.tif</w:t>
      </w:r>
      <w:r w:rsidR="00EA3FB1">
        <w:t>.</w:t>
      </w:r>
    </w:p>
    <w:p w14:paraId="498403B6" w14:textId="77777777" w:rsidR="00EA3FB1" w:rsidRDefault="00EA3FB1" w:rsidP="00EA3FB1">
      <w:pPr>
        <w:pStyle w:val="ListParagraph"/>
        <w:numPr>
          <w:ilvl w:val="1"/>
          <w:numId w:val="37"/>
        </w:numPr>
      </w:pPr>
      <w:r>
        <w:t xml:space="preserve">All layers are stored in </w:t>
      </w:r>
      <w:r w:rsidRPr="00555B89">
        <w:rPr>
          <w:i/>
        </w:rPr>
        <w:t>TIFF</w:t>
      </w:r>
      <w:r>
        <w:t xml:space="preserve"> file format and using the </w:t>
      </w:r>
      <w:r w:rsidRPr="00555B89">
        <w:rPr>
          <w:i/>
        </w:rPr>
        <w:t>LZW</w:t>
      </w:r>
      <w:r>
        <w:t xml:space="preserve"> compression method.</w:t>
      </w:r>
    </w:p>
    <w:p w14:paraId="688F3C0D" w14:textId="77777777" w:rsidR="00EA3FB1" w:rsidRDefault="00EA3FB1" w:rsidP="00EA3FB1">
      <w:pPr>
        <w:pStyle w:val="ListParagraph"/>
        <w:numPr>
          <w:ilvl w:val="1"/>
          <w:numId w:val="37"/>
        </w:numPr>
      </w:pPr>
      <w:r>
        <w:t xml:space="preserve">Layers are projected in the </w:t>
      </w:r>
      <w:r w:rsidRPr="00555B89">
        <w:rPr>
          <w:i/>
        </w:rPr>
        <w:t>EPSG:3035</w:t>
      </w:r>
      <w:r>
        <w:t xml:space="preserve"> (</w:t>
      </w:r>
      <w:r w:rsidRPr="00555B89">
        <w:rPr>
          <w:i/>
        </w:rPr>
        <w:t>ETRS89/LAEA Europe</w:t>
      </w:r>
      <w:r>
        <w:t>) projected coordinate system.</w:t>
      </w:r>
    </w:p>
    <w:p w14:paraId="59FF9DE1" w14:textId="77777777" w:rsidR="00EA3FB1" w:rsidRDefault="00EA3FB1" w:rsidP="00EA3FB1">
      <w:pPr>
        <w:pStyle w:val="ListParagraph"/>
        <w:numPr>
          <w:ilvl w:val="1"/>
          <w:numId w:val="37"/>
        </w:numPr>
      </w:pPr>
      <w:r>
        <w:t>The raster cell size is 1000x1000 meters.</w:t>
      </w:r>
    </w:p>
    <w:p w14:paraId="3E58B4CD" w14:textId="4543E999" w:rsidR="00EA3FB1" w:rsidRDefault="00EA3FB1" w:rsidP="00EA3FB1">
      <w:pPr>
        <w:pStyle w:val="ListParagraph"/>
        <w:numPr>
          <w:ilvl w:val="1"/>
          <w:numId w:val="37"/>
        </w:numPr>
      </w:pPr>
      <w:r>
        <w:t>Each raster contains values between 0 and 1 only.</w:t>
      </w:r>
    </w:p>
    <w:p w14:paraId="1C81A6C8" w14:textId="24DD4750" w:rsidR="00FB787E" w:rsidRDefault="00EA3FB1" w:rsidP="00FB787E">
      <w:pPr>
        <w:pStyle w:val="ListParagraph"/>
      </w:pPr>
      <w:r>
        <w:t>All the HELCOM pressure layers are created based on a 1 km resolution EEA reference grid. Cells are taken on board the raster if at least some part of the cell touches the Baltic Sea marine area based on the EEA coastline. All HELCOM raster layers have the same extent, pixel size, and follow the same coastline.</w:t>
      </w:r>
    </w:p>
    <w:p w14:paraId="7BEA5E1E" w14:textId="73FE4A5D" w:rsidR="00EA3FB1" w:rsidRDefault="00D812B9" w:rsidP="00FB787E">
      <w:pPr>
        <w:pStyle w:val="ListParagraph"/>
      </w:pPr>
      <w:r>
        <w:t>The d</w:t>
      </w:r>
      <w:r w:rsidR="00EA3FB1">
        <w:t xml:space="preserve">efault </w:t>
      </w:r>
      <w:r w:rsidR="00790313">
        <w:t>pressure</w:t>
      </w:r>
      <w:r w:rsidR="00EA3FB1">
        <w:t xml:space="preserve"> layers </w:t>
      </w:r>
      <w:r w:rsidR="005242EA">
        <w:t>are</w:t>
      </w:r>
      <w:r w:rsidR="00EA3FB1">
        <w:t xml:space="preserve"> stored in</w:t>
      </w:r>
      <w:r>
        <w:t xml:space="preserve"> the</w:t>
      </w:r>
      <w:r w:rsidR="00EA3FB1">
        <w:t xml:space="preserve"> </w:t>
      </w:r>
      <w:r w:rsidR="00EA3FB1" w:rsidRPr="00FB787E">
        <w:rPr>
          <w:i/>
        </w:rPr>
        <w:t>Rasters/</w:t>
      </w:r>
      <w:r w:rsidR="00790313" w:rsidRPr="00FB787E">
        <w:rPr>
          <w:i/>
        </w:rPr>
        <w:t>Pressures</w:t>
      </w:r>
      <w:r w:rsidR="00EA3FB1">
        <w:t xml:space="preserve"> folder in </w:t>
      </w:r>
      <w:r>
        <w:t xml:space="preserve">the </w:t>
      </w:r>
      <w:r w:rsidR="00EA3FB1" w:rsidRPr="0050085B">
        <w:t>tools</w:t>
      </w:r>
      <w:r w:rsidR="00EA3FB1">
        <w:t xml:space="preserve"> package.</w:t>
      </w:r>
    </w:p>
    <w:p w14:paraId="3A4A7F21" w14:textId="688EA192" w:rsidR="00FB787E" w:rsidRDefault="00FB787E" w:rsidP="00FB787E">
      <w:pPr>
        <w:pStyle w:val="ListParagraph"/>
        <w:numPr>
          <w:ilvl w:val="0"/>
          <w:numId w:val="37"/>
        </w:numPr>
      </w:pPr>
      <w:r w:rsidRPr="009760D3">
        <w:rPr>
          <w:b/>
        </w:rPr>
        <w:t>Ecosystem Component layers list</w:t>
      </w:r>
      <w:r w:rsidR="00546339" w:rsidRPr="00546339">
        <w:rPr>
          <w:b/>
        </w:rPr>
        <w:t xml:space="preserve"> (required)</w:t>
      </w:r>
      <w:r>
        <w:t xml:space="preserve"> – The list is populated after </w:t>
      </w:r>
      <w:r w:rsidR="009760D3">
        <w:t>selecting</w:t>
      </w:r>
      <w:r w:rsidR="000853F0">
        <w:t xml:space="preserve"> an</w:t>
      </w:r>
      <w:r w:rsidR="009760D3">
        <w:t xml:space="preserve"> ecosystem component layers folder. </w:t>
      </w:r>
      <w:r w:rsidR="000853F0">
        <w:t>The u</w:t>
      </w:r>
      <w:r w:rsidR="009760D3">
        <w:t xml:space="preserve">ser can select layers from the </w:t>
      </w:r>
      <w:r>
        <w:t xml:space="preserve">list to include in </w:t>
      </w:r>
      <w:r w:rsidR="000853F0">
        <w:t xml:space="preserve">the </w:t>
      </w:r>
      <w:r>
        <w:t xml:space="preserve">BSII calculation. </w:t>
      </w:r>
    </w:p>
    <w:p w14:paraId="17146CFB" w14:textId="42D9478A" w:rsidR="009760D3" w:rsidRDefault="009760D3" w:rsidP="009760D3">
      <w:pPr>
        <w:pStyle w:val="ListParagraph"/>
        <w:numPr>
          <w:ilvl w:val="0"/>
          <w:numId w:val="37"/>
        </w:numPr>
      </w:pPr>
      <w:r w:rsidRPr="009760D3">
        <w:rPr>
          <w:b/>
        </w:rPr>
        <w:t>Pressure layers list</w:t>
      </w:r>
      <w:r w:rsidR="00546339" w:rsidRPr="00546339">
        <w:rPr>
          <w:b/>
        </w:rPr>
        <w:t xml:space="preserve"> (required)</w:t>
      </w:r>
      <w:r>
        <w:t xml:space="preserve"> – The list is populated after selecting</w:t>
      </w:r>
      <w:r w:rsidR="000853F0">
        <w:t xml:space="preserve"> a</w:t>
      </w:r>
      <w:r>
        <w:t xml:space="preserve"> pressure layers folder. User can select layers from the list to include in </w:t>
      </w:r>
      <w:r w:rsidR="000853F0">
        <w:t xml:space="preserve">the </w:t>
      </w:r>
      <w:r>
        <w:t xml:space="preserve">BSII calculation. </w:t>
      </w:r>
    </w:p>
    <w:p w14:paraId="46BDCA9F" w14:textId="4DFDFCAF" w:rsidR="00FB787E" w:rsidRDefault="0099791B" w:rsidP="00FB787E">
      <w:pPr>
        <w:pStyle w:val="ListParagraph"/>
        <w:numPr>
          <w:ilvl w:val="0"/>
          <w:numId w:val="37"/>
        </w:numPr>
      </w:pPr>
      <w:r w:rsidRPr="0099791B">
        <w:rPr>
          <w:b/>
        </w:rPr>
        <w:t>Calculate statistics matrix</w:t>
      </w:r>
      <w:r w:rsidR="00546339" w:rsidRPr="00546339">
        <w:rPr>
          <w:b/>
        </w:rPr>
        <w:t xml:space="preserve"> (required)</w:t>
      </w:r>
      <w:r>
        <w:t xml:space="preserve"> – </w:t>
      </w:r>
      <w:r w:rsidR="000853F0">
        <w:t>Option</w:t>
      </w:r>
      <w:r>
        <w:t xml:space="preserve"> to calculate </w:t>
      </w:r>
      <w:r w:rsidR="000853F0">
        <w:t xml:space="preserve">a </w:t>
      </w:r>
      <w:r w:rsidRPr="0099791B">
        <w:t>BSII statistics matrix, which shows how much each ecosystem component and pressure combination contributes to total impact</w:t>
      </w:r>
      <w:r>
        <w:t>.</w:t>
      </w:r>
    </w:p>
    <w:p w14:paraId="4AFB5B7E" w14:textId="17251F6F" w:rsidR="0099791B" w:rsidRDefault="0099791B" w:rsidP="00FB787E">
      <w:pPr>
        <w:pStyle w:val="ListParagraph"/>
        <w:numPr>
          <w:ilvl w:val="0"/>
          <w:numId w:val="37"/>
        </w:numPr>
      </w:pPr>
      <w:r w:rsidRPr="0099791B">
        <w:rPr>
          <w:b/>
        </w:rPr>
        <w:t>Output folder</w:t>
      </w:r>
      <w:r w:rsidR="00546339" w:rsidRPr="00546339">
        <w:rPr>
          <w:b/>
        </w:rPr>
        <w:t xml:space="preserve"> (required)</w:t>
      </w:r>
      <w:r>
        <w:t xml:space="preserve"> – An existing folder where </w:t>
      </w:r>
      <w:r w:rsidR="008122CC">
        <w:t xml:space="preserve">the </w:t>
      </w:r>
      <w:r>
        <w:t>BSII raster and statistics matrix will be saved.</w:t>
      </w:r>
    </w:p>
    <w:p w14:paraId="0A757BED" w14:textId="443A1331" w:rsidR="0099791B" w:rsidRDefault="0099791B" w:rsidP="00FB787E">
      <w:pPr>
        <w:pStyle w:val="ListParagraph"/>
        <w:numPr>
          <w:ilvl w:val="0"/>
          <w:numId w:val="37"/>
        </w:numPr>
      </w:pPr>
      <w:r w:rsidRPr="0099791B">
        <w:rPr>
          <w:b/>
        </w:rPr>
        <w:t>BSII raster name</w:t>
      </w:r>
      <w:r w:rsidR="00546339" w:rsidRPr="00546339">
        <w:rPr>
          <w:b/>
        </w:rPr>
        <w:t xml:space="preserve"> (required)</w:t>
      </w:r>
      <w:r>
        <w:t xml:space="preserve"> – A name </w:t>
      </w:r>
      <w:r w:rsidR="00407872">
        <w:t>for</w:t>
      </w:r>
      <w:r>
        <w:t xml:space="preserve"> </w:t>
      </w:r>
      <w:r w:rsidR="00407872">
        <w:t>result</w:t>
      </w:r>
      <w:r w:rsidR="008122CC">
        <w:t>ing</w:t>
      </w:r>
      <w:r>
        <w:t xml:space="preserve"> BSII raster </w:t>
      </w:r>
      <w:r w:rsidR="00C847A4" w:rsidRPr="00C847A4">
        <w:rPr>
          <w:i/>
        </w:rPr>
        <w:t>TIFF</w:t>
      </w:r>
      <w:r w:rsidR="00C847A4">
        <w:t xml:space="preserve"> </w:t>
      </w:r>
      <w:r>
        <w:t>file.</w:t>
      </w:r>
    </w:p>
    <w:p w14:paraId="414489C5" w14:textId="7CE88BC0" w:rsidR="0099791B" w:rsidRDefault="0099791B" w:rsidP="00FB787E">
      <w:pPr>
        <w:pStyle w:val="ListParagraph"/>
        <w:numPr>
          <w:ilvl w:val="0"/>
          <w:numId w:val="37"/>
        </w:numPr>
      </w:pPr>
      <w:r w:rsidRPr="0099791B">
        <w:rPr>
          <w:b/>
        </w:rPr>
        <w:t>Statistics matrix name</w:t>
      </w:r>
      <w:r w:rsidR="00546339" w:rsidRPr="00546339">
        <w:rPr>
          <w:b/>
        </w:rPr>
        <w:t xml:space="preserve"> (</w:t>
      </w:r>
      <w:r w:rsidR="00546339">
        <w:rPr>
          <w:b/>
        </w:rPr>
        <w:t>required, if “Calculate statistics matrix” is checked</w:t>
      </w:r>
      <w:r w:rsidR="00546339" w:rsidRPr="00546339">
        <w:rPr>
          <w:b/>
        </w:rPr>
        <w:t>)</w:t>
      </w:r>
      <w:r>
        <w:t xml:space="preserve"> – A name </w:t>
      </w:r>
      <w:r w:rsidR="00407872">
        <w:t xml:space="preserve">for </w:t>
      </w:r>
      <w:r w:rsidR="008122CC">
        <w:t xml:space="preserve">the </w:t>
      </w:r>
      <w:r>
        <w:t xml:space="preserve">statistics matrix </w:t>
      </w:r>
      <w:r w:rsidR="00C847A4" w:rsidRPr="00C847A4">
        <w:rPr>
          <w:i/>
        </w:rPr>
        <w:t>CSV</w:t>
      </w:r>
      <w:r w:rsidR="00C847A4">
        <w:t xml:space="preserve"> </w:t>
      </w:r>
      <w:r>
        <w:t>file.</w:t>
      </w:r>
    </w:p>
    <w:p w14:paraId="1D033354" w14:textId="0F0F5D8C" w:rsidR="00546339" w:rsidRDefault="00546339" w:rsidP="00546339">
      <w:r>
        <w:t>T</w:t>
      </w:r>
      <w:r w:rsidR="000853F0">
        <w:t>he t</w:t>
      </w:r>
      <w:r>
        <w:t xml:space="preserve">ool </w:t>
      </w:r>
      <w:r w:rsidR="0059684A">
        <w:t>creates</w:t>
      </w:r>
      <w:r w:rsidR="000853F0">
        <w:t xml:space="preserve"> the</w:t>
      </w:r>
      <w:r>
        <w:t xml:space="preserve"> following </w:t>
      </w:r>
      <w:r w:rsidR="00974642">
        <w:t>output</w:t>
      </w:r>
      <w:r>
        <w:t>:</w:t>
      </w:r>
    </w:p>
    <w:p w14:paraId="251319BC" w14:textId="0F30545A" w:rsidR="00546339" w:rsidRDefault="00546339" w:rsidP="00546339">
      <w:pPr>
        <w:pStyle w:val="ListParagraph"/>
        <w:numPr>
          <w:ilvl w:val="0"/>
          <w:numId w:val="38"/>
        </w:numPr>
      </w:pPr>
      <w:r>
        <w:t>BSII raster in TIFF format</w:t>
      </w:r>
      <w:r w:rsidR="00D36306" w:rsidRPr="00D36306">
        <w:t xml:space="preserve"> </w:t>
      </w:r>
    </w:p>
    <w:p w14:paraId="6672AA46" w14:textId="6E275BB7" w:rsidR="00546339" w:rsidRDefault="00546339" w:rsidP="00546339">
      <w:pPr>
        <w:pStyle w:val="ListParagraph"/>
        <w:numPr>
          <w:ilvl w:val="0"/>
          <w:numId w:val="38"/>
        </w:numPr>
      </w:pPr>
      <w:r>
        <w:t xml:space="preserve">Statistics </w:t>
      </w:r>
      <w:r w:rsidRPr="00546339">
        <w:t>matrix</w:t>
      </w:r>
      <w:r>
        <w:t xml:space="preserve"> in CSV format,</w:t>
      </w:r>
      <w:r w:rsidRPr="00546339">
        <w:t xml:space="preserve"> if </w:t>
      </w:r>
      <w:r w:rsidR="000853F0">
        <w:t xml:space="preserve">the </w:t>
      </w:r>
      <w:r w:rsidRPr="00546339">
        <w:t>“Calculate statistics matrix” parameter is checked</w:t>
      </w:r>
      <w:r>
        <w:t>.</w:t>
      </w:r>
    </w:p>
    <w:p w14:paraId="17ED6503" w14:textId="5662C51E" w:rsidR="00C13AB6" w:rsidRPr="00C13AB6" w:rsidRDefault="00C13AB6" w:rsidP="00C13AB6">
      <w:pPr>
        <w:rPr>
          <w:i/>
        </w:rPr>
      </w:pPr>
      <w:r>
        <w:t xml:space="preserve">Source code: </w:t>
      </w:r>
      <w:r w:rsidRPr="00C13AB6">
        <w:rPr>
          <w:i/>
        </w:rPr>
        <w:t>Source/BSII_tool.py</w:t>
      </w:r>
    </w:p>
    <w:p w14:paraId="77563464" w14:textId="07C5CD14" w:rsidR="00D51E4F" w:rsidRDefault="00D51E4F" w:rsidP="00D51E4F">
      <w:pPr>
        <w:pStyle w:val="Heading2"/>
        <w:numPr>
          <w:ilvl w:val="0"/>
          <w:numId w:val="1"/>
        </w:numPr>
        <w:rPr>
          <w:b/>
        </w:rPr>
      </w:pPr>
      <w:r w:rsidRPr="00210317">
        <w:rPr>
          <w:b/>
        </w:rPr>
        <w:t xml:space="preserve">Baltic Sea </w:t>
      </w:r>
      <w:r w:rsidR="00627B8C">
        <w:rPr>
          <w:b/>
        </w:rPr>
        <w:t>Pressure</w:t>
      </w:r>
      <w:r w:rsidRPr="00210317">
        <w:rPr>
          <w:b/>
        </w:rPr>
        <w:t xml:space="preserve"> Index tool (BS</w:t>
      </w:r>
      <w:r w:rsidR="00627B8C">
        <w:rPr>
          <w:b/>
        </w:rPr>
        <w:t>P</w:t>
      </w:r>
      <w:r w:rsidRPr="00210317">
        <w:rPr>
          <w:b/>
        </w:rPr>
        <w:t>I tool)</w:t>
      </w:r>
    </w:p>
    <w:p w14:paraId="4124DB96" w14:textId="5B940BB0" w:rsidR="00D51E4F" w:rsidRDefault="00CF6795" w:rsidP="00D51E4F">
      <w:pPr>
        <w:rPr>
          <w:lang w:val="en-GB"/>
        </w:rPr>
      </w:pPr>
      <w:r>
        <w:rPr>
          <w:lang w:val="en-GB"/>
        </w:rPr>
        <w:t>C</w:t>
      </w:r>
      <w:r w:rsidR="00BB3898">
        <w:rPr>
          <w:lang w:val="en-GB"/>
        </w:rPr>
        <w:t xml:space="preserve">alculates the Baltic Sea Pressure Index. </w:t>
      </w:r>
      <w:r>
        <w:rPr>
          <w:lang w:val="en-GB"/>
        </w:rPr>
        <w:t xml:space="preserve">The tool </w:t>
      </w:r>
      <w:r w:rsidR="00BB3898">
        <w:rPr>
          <w:lang w:val="en-GB"/>
        </w:rPr>
        <w:t>uses data layers on pressures (</w:t>
      </w:r>
      <w:r>
        <w:rPr>
          <w:lang w:val="en-GB"/>
        </w:rPr>
        <w:t xml:space="preserve">raster </w:t>
      </w:r>
      <w:r w:rsidR="00BB3898">
        <w:rPr>
          <w:lang w:val="en-GB"/>
        </w:rPr>
        <w:t xml:space="preserve">layers), as well as a sensitivity scores matrix as input, and creates a BSPI </w:t>
      </w:r>
      <w:r w:rsidR="001D7D10">
        <w:rPr>
          <w:lang w:val="en-GB"/>
        </w:rPr>
        <w:t xml:space="preserve">raster </w:t>
      </w:r>
      <w:r w:rsidR="00BB3898">
        <w:rPr>
          <w:lang w:val="en-GB"/>
        </w:rPr>
        <w:t>layer as output.</w:t>
      </w:r>
    </w:p>
    <w:p w14:paraId="3E08DBB0" w14:textId="2BBDBD2E" w:rsidR="00D51E4F" w:rsidRDefault="00D51E4F" w:rsidP="00D51E4F">
      <w:r>
        <w:t>T</w:t>
      </w:r>
      <w:r w:rsidR="00CF6795">
        <w:t>he t</w:t>
      </w:r>
      <w:r>
        <w:t xml:space="preserve">ool accepts </w:t>
      </w:r>
      <w:r w:rsidR="00CF6795">
        <w:t xml:space="preserve">the </w:t>
      </w:r>
      <w:r>
        <w:t>following user input parameters:</w:t>
      </w:r>
    </w:p>
    <w:p w14:paraId="5ABEA6D1" w14:textId="77777777" w:rsidR="001D7D10" w:rsidRDefault="00BB3898" w:rsidP="00BB3898">
      <w:pPr>
        <w:pStyle w:val="ListParagraph"/>
        <w:numPr>
          <w:ilvl w:val="0"/>
          <w:numId w:val="43"/>
        </w:numPr>
      </w:pPr>
      <w:r w:rsidRPr="00BB3898">
        <w:rPr>
          <w:b/>
        </w:rPr>
        <w:t xml:space="preserve">Sensitivity scores matrix CSV file </w:t>
      </w:r>
      <w:r w:rsidR="00D51E4F" w:rsidRPr="00546339">
        <w:rPr>
          <w:b/>
        </w:rPr>
        <w:t>(required)</w:t>
      </w:r>
      <w:r w:rsidR="00D51E4F">
        <w:t xml:space="preserve"> – Sensitivity scores for the tool are stored as a 2D matrix in a </w:t>
      </w:r>
      <w:r w:rsidR="00D51E4F" w:rsidRPr="00555B89">
        <w:rPr>
          <w:i/>
        </w:rPr>
        <w:t>CSV</w:t>
      </w:r>
      <w:r w:rsidR="00D51E4F">
        <w:t xml:space="preserve"> file. The first row contains pressure layer names, the second row the pressure layer codes (The same codes must be used to name pressure layer files used in this tool). The first column contains </w:t>
      </w:r>
      <w:r w:rsidR="00CF6795">
        <w:t xml:space="preserve">names of the </w:t>
      </w:r>
      <w:r w:rsidR="00D51E4F">
        <w:t>ecosystem component</w:t>
      </w:r>
      <w:r w:rsidR="00CF6795">
        <w:t xml:space="preserve"> layers to be considered in the calculation</w:t>
      </w:r>
      <w:r w:rsidR="00D51E4F">
        <w:t xml:space="preserve">, and the second column the </w:t>
      </w:r>
      <w:r w:rsidR="00CF6795">
        <w:t xml:space="preserve">corresponding </w:t>
      </w:r>
      <w:r w:rsidR="00D51E4F">
        <w:t>ecosystem component codes.</w:t>
      </w:r>
    </w:p>
    <w:p w14:paraId="74E0D2BD" w14:textId="5B7F8AE7" w:rsidR="00D51E4F" w:rsidRDefault="001D7D10" w:rsidP="00640DAE">
      <w:pPr>
        <w:pStyle w:val="ListParagraph"/>
      </w:pPr>
      <w:r>
        <w:t xml:space="preserve">The sensitivity scores matrix should include information and codes for ecosystem component layer files to be used (in the rows) and for all pressure layer files to be used (in the columns), and </w:t>
      </w:r>
      <w:r w:rsidR="00640DAE">
        <w:t xml:space="preserve">pressure layer </w:t>
      </w:r>
      <w:r>
        <w:t xml:space="preserve">files should </w:t>
      </w:r>
      <w:proofErr w:type="gramStart"/>
      <w:r>
        <w:t>be located in</w:t>
      </w:r>
      <w:proofErr w:type="gramEnd"/>
      <w:r>
        <w:t xml:space="preserve"> the correct folder as specified below.</w:t>
      </w:r>
    </w:p>
    <w:p w14:paraId="70019AC3" w14:textId="147D2A77" w:rsidR="00D51E4F" w:rsidRDefault="00D51E4F" w:rsidP="00D51E4F">
      <w:pPr>
        <w:pStyle w:val="ListParagraph"/>
      </w:pPr>
    </w:p>
    <w:p w14:paraId="1DED0156" w14:textId="429A8F4D" w:rsidR="00D51E4F" w:rsidRDefault="00CF6795" w:rsidP="00BB3898">
      <w:pPr>
        <w:pStyle w:val="ListParagraph"/>
      </w:pPr>
      <w:r>
        <w:lastRenderedPageBreak/>
        <w:t>The d</w:t>
      </w:r>
      <w:r w:rsidR="00D51E4F">
        <w:t>efault sensitivity scores matrix is stored in</w:t>
      </w:r>
      <w:r>
        <w:t xml:space="preserve"> the file</w:t>
      </w:r>
      <w:r w:rsidR="00D51E4F">
        <w:t xml:space="preserve"> </w:t>
      </w:r>
      <w:r w:rsidR="00D51E4F" w:rsidRPr="00555B89">
        <w:rPr>
          <w:i/>
        </w:rPr>
        <w:t>Matrices/EC_PL_sensitivity_scores.csv</w:t>
      </w:r>
      <w:r w:rsidR="00D51E4F">
        <w:t xml:space="preserve"> in the tools package and can be used with the tool.</w:t>
      </w:r>
    </w:p>
    <w:p w14:paraId="28590C85" w14:textId="10890ACF" w:rsidR="00D51E4F" w:rsidRDefault="00BB3898" w:rsidP="00BB3898">
      <w:pPr>
        <w:pStyle w:val="ListParagraph"/>
        <w:numPr>
          <w:ilvl w:val="0"/>
          <w:numId w:val="43"/>
        </w:numPr>
      </w:pPr>
      <w:r w:rsidRPr="00BB3898">
        <w:rPr>
          <w:b/>
        </w:rPr>
        <w:t xml:space="preserve">Pressure layers folder </w:t>
      </w:r>
      <w:r w:rsidR="00D51E4F" w:rsidRPr="00546339">
        <w:rPr>
          <w:b/>
        </w:rPr>
        <w:t>(required)</w:t>
      </w:r>
      <w:r w:rsidR="00D51E4F">
        <w:t xml:space="preserve"> – A folder where pressure layer</w:t>
      </w:r>
      <w:r w:rsidR="00512051">
        <w:t xml:space="preserve"> file</w:t>
      </w:r>
      <w:r w:rsidR="00D51E4F">
        <w:t xml:space="preserve">s are stored. </w:t>
      </w:r>
      <w:r w:rsidR="00CF6795">
        <w:t xml:space="preserve">The layers </w:t>
      </w:r>
      <w:r w:rsidR="00D51E4F">
        <w:t xml:space="preserve">are </w:t>
      </w:r>
      <w:r w:rsidR="00D51E4F" w:rsidRPr="00555B89">
        <w:rPr>
          <w:i/>
        </w:rPr>
        <w:t>TIFF</w:t>
      </w:r>
      <w:r w:rsidR="00D51E4F">
        <w:t xml:space="preserve"> rasters </w:t>
      </w:r>
      <w:r w:rsidR="00CF6795">
        <w:t xml:space="preserve">and </w:t>
      </w:r>
      <w:r w:rsidR="00D51E4F">
        <w:t xml:space="preserve">should have </w:t>
      </w:r>
      <w:r w:rsidR="00CF6795">
        <w:t xml:space="preserve">the </w:t>
      </w:r>
      <w:r w:rsidR="00D51E4F">
        <w:t xml:space="preserve">same names as the </w:t>
      </w:r>
      <w:r w:rsidR="00CF6795">
        <w:t xml:space="preserve">pressure layer </w:t>
      </w:r>
      <w:r w:rsidR="00D51E4F">
        <w:t xml:space="preserve">codes in the second row in the </w:t>
      </w:r>
      <w:r w:rsidR="00CF6795">
        <w:t xml:space="preserve">corresponding </w:t>
      </w:r>
      <w:r w:rsidR="00D51E4F">
        <w:t>sensitivity scores file. The HELCOM pressure layers provided with the tool follow these specific requirements:</w:t>
      </w:r>
    </w:p>
    <w:p w14:paraId="7B4220B5" w14:textId="77777777" w:rsidR="00D51E4F" w:rsidRDefault="00D51E4F" w:rsidP="00BB3898">
      <w:pPr>
        <w:pStyle w:val="ListParagraph"/>
        <w:numPr>
          <w:ilvl w:val="1"/>
          <w:numId w:val="43"/>
        </w:numPr>
      </w:pPr>
      <w:r>
        <w:t>Pressure layers are named using the following text pattern: “</w:t>
      </w:r>
      <w:r>
        <w:rPr>
          <w:i/>
        </w:rPr>
        <w:t>PL</w:t>
      </w:r>
      <w:r w:rsidRPr="00555B89">
        <w:rPr>
          <w:i/>
        </w:rPr>
        <w:t>_##.</w:t>
      </w:r>
      <w:proofErr w:type="spellStart"/>
      <w:r w:rsidRPr="00555B89">
        <w:rPr>
          <w:i/>
        </w:rPr>
        <w:t>tif</w:t>
      </w:r>
      <w:proofErr w:type="spellEnd"/>
      <w:r>
        <w:t xml:space="preserve">”, where ## is a unique two symbols. E.g.: </w:t>
      </w:r>
      <w:r>
        <w:rPr>
          <w:i/>
        </w:rPr>
        <w:t>PL</w:t>
      </w:r>
      <w:r w:rsidRPr="00555B89">
        <w:rPr>
          <w:i/>
        </w:rPr>
        <w:t>_01.tif</w:t>
      </w:r>
      <w:r>
        <w:t>.</w:t>
      </w:r>
    </w:p>
    <w:p w14:paraId="32EDAA27" w14:textId="77777777" w:rsidR="00D51E4F" w:rsidRDefault="00D51E4F" w:rsidP="00BB3898">
      <w:pPr>
        <w:pStyle w:val="ListParagraph"/>
        <w:numPr>
          <w:ilvl w:val="1"/>
          <w:numId w:val="43"/>
        </w:numPr>
      </w:pPr>
      <w:r>
        <w:t xml:space="preserve">All layers are stored in </w:t>
      </w:r>
      <w:r w:rsidRPr="00555B89">
        <w:rPr>
          <w:i/>
        </w:rPr>
        <w:t>TIFF</w:t>
      </w:r>
      <w:r>
        <w:t xml:space="preserve"> file format and using the </w:t>
      </w:r>
      <w:r w:rsidRPr="00555B89">
        <w:rPr>
          <w:i/>
        </w:rPr>
        <w:t>LZW</w:t>
      </w:r>
      <w:r>
        <w:t xml:space="preserve"> compression method.</w:t>
      </w:r>
    </w:p>
    <w:p w14:paraId="62A5714F" w14:textId="77777777" w:rsidR="00D51E4F" w:rsidRDefault="00D51E4F" w:rsidP="00BB3898">
      <w:pPr>
        <w:pStyle w:val="ListParagraph"/>
        <w:numPr>
          <w:ilvl w:val="1"/>
          <w:numId w:val="43"/>
        </w:numPr>
      </w:pPr>
      <w:r>
        <w:t xml:space="preserve">Layers are projected in the </w:t>
      </w:r>
      <w:r w:rsidRPr="00555B89">
        <w:rPr>
          <w:i/>
        </w:rPr>
        <w:t>EPSG:3035</w:t>
      </w:r>
      <w:r>
        <w:t xml:space="preserve"> (</w:t>
      </w:r>
      <w:r w:rsidRPr="00555B89">
        <w:rPr>
          <w:i/>
        </w:rPr>
        <w:t>ETRS89/LAEA Europe</w:t>
      </w:r>
      <w:r>
        <w:t>) projected coordinate system.</w:t>
      </w:r>
    </w:p>
    <w:p w14:paraId="7FF8C70D" w14:textId="77777777" w:rsidR="00D51E4F" w:rsidRDefault="00D51E4F" w:rsidP="00BB3898">
      <w:pPr>
        <w:pStyle w:val="ListParagraph"/>
        <w:numPr>
          <w:ilvl w:val="1"/>
          <w:numId w:val="43"/>
        </w:numPr>
      </w:pPr>
      <w:r>
        <w:t>The raster cell size is 1000x1000 meters.</w:t>
      </w:r>
    </w:p>
    <w:p w14:paraId="05F93862" w14:textId="74705B1F" w:rsidR="00D51E4F" w:rsidRDefault="00D51E4F" w:rsidP="00BB3898">
      <w:pPr>
        <w:pStyle w:val="ListParagraph"/>
        <w:numPr>
          <w:ilvl w:val="1"/>
          <w:numId w:val="43"/>
        </w:numPr>
      </w:pPr>
      <w:r>
        <w:t>Each raster contains values between 0 and 1 only.</w:t>
      </w:r>
    </w:p>
    <w:p w14:paraId="44F4C86A" w14:textId="1564AFBF" w:rsidR="00D51E4F" w:rsidRDefault="00D51E4F" w:rsidP="00D51E4F">
      <w:pPr>
        <w:pStyle w:val="ListParagraph"/>
      </w:pPr>
      <w:r>
        <w:t>All the HELCOM pressure layers are created based on a 1 km resolution EEA reference grid. Cells are taken on board the raster if at least some part of the cell touches the Baltic Sea marine area based on the EEA coastline. All HELCOM raster layers have the same extent, pixel size, and follow the same coastline.</w:t>
      </w:r>
    </w:p>
    <w:p w14:paraId="7DB968EA" w14:textId="706EFD26" w:rsidR="00D51E4F" w:rsidRDefault="00CF6795" w:rsidP="00D51E4F">
      <w:pPr>
        <w:pStyle w:val="ListParagraph"/>
      </w:pPr>
      <w:r>
        <w:t>The d</w:t>
      </w:r>
      <w:r w:rsidR="00D51E4F">
        <w:t xml:space="preserve">efault pressure layers </w:t>
      </w:r>
      <w:r w:rsidR="005242EA">
        <w:t>are</w:t>
      </w:r>
      <w:r w:rsidR="00D51E4F">
        <w:t xml:space="preserve"> stored in </w:t>
      </w:r>
      <w:r w:rsidR="00D51E4F" w:rsidRPr="00FB787E">
        <w:rPr>
          <w:i/>
        </w:rPr>
        <w:t>Rasters/Pressures</w:t>
      </w:r>
      <w:r w:rsidR="00D51E4F">
        <w:t xml:space="preserve"> folder in tools package and can be used with the tool.</w:t>
      </w:r>
    </w:p>
    <w:p w14:paraId="4CFAD41D" w14:textId="3D4AD88D" w:rsidR="00D51E4F" w:rsidRDefault="00FC7148" w:rsidP="00BB3898">
      <w:pPr>
        <w:pStyle w:val="ListParagraph"/>
        <w:numPr>
          <w:ilvl w:val="0"/>
          <w:numId w:val="43"/>
        </w:numPr>
      </w:pPr>
      <w:r w:rsidRPr="00FC7148">
        <w:rPr>
          <w:b/>
        </w:rPr>
        <w:t>Calculation method</w:t>
      </w:r>
      <w:r w:rsidR="00D51E4F" w:rsidRPr="00546339">
        <w:rPr>
          <w:b/>
        </w:rPr>
        <w:t xml:space="preserve"> (required)</w:t>
      </w:r>
      <w:r w:rsidR="00D51E4F">
        <w:t xml:space="preserve"> – </w:t>
      </w:r>
      <w:r w:rsidRPr="00FC7148">
        <w:rPr>
          <w:i/>
        </w:rPr>
        <w:t>SUM</w:t>
      </w:r>
      <w:r>
        <w:t xml:space="preserve"> or </w:t>
      </w:r>
      <w:r w:rsidRPr="00FC7148">
        <w:rPr>
          <w:i/>
        </w:rPr>
        <w:t>Weighted SUM</w:t>
      </w:r>
      <w:r>
        <w:t xml:space="preserve"> methods:</w:t>
      </w:r>
    </w:p>
    <w:p w14:paraId="7B626233" w14:textId="008B05E3" w:rsidR="00FC7148" w:rsidRDefault="00FC7148" w:rsidP="00FC7148">
      <w:pPr>
        <w:pStyle w:val="ListParagraph"/>
        <w:numPr>
          <w:ilvl w:val="1"/>
          <w:numId w:val="43"/>
        </w:numPr>
      </w:pPr>
      <w:r>
        <w:t xml:space="preserve">SUM – BSPI is </w:t>
      </w:r>
      <w:r w:rsidR="00CF6795">
        <w:t>calculated as the</w:t>
      </w:r>
      <w:r>
        <w:t xml:space="preserve"> sum of all pressure layer values </w:t>
      </w:r>
      <w:r w:rsidR="00CF6795">
        <w:t xml:space="preserve">in each </w:t>
      </w:r>
      <w:r>
        <w:t>location.</w:t>
      </w:r>
    </w:p>
    <w:p w14:paraId="4E00EA46" w14:textId="157FC00F" w:rsidR="00FC7148" w:rsidRDefault="00FC7148" w:rsidP="00FC7148">
      <w:pPr>
        <w:pStyle w:val="ListParagraph"/>
        <w:numPr>
          <w:ilvl w:val="1"/>
          <w:numId w:val="43"/>
        </w:numPr>
      </w:pPr>
      <w:r>
        <w:t xml:space="preserve">Weighted SUM – each pressure layer is </w:t>
      </w:r>
      <w:r w:rsidR="008122CC">
        <w:t xml:space="preserve">first </w:t>
      </w:r>
      <w:r>
        <w:t xml:space="preserve">multiplied by </w:t>
      </w:r>
      <w:r w:rsidR="008122CC">
        <w:t xml:space="preserve">the </w:t>
      </w:r>
      <w:r>
        <w:t xml:space="preserve">MEAN of </w:t>
      </w:r>
      <w:r w:rsidR="008122CC">
        <w:t xml:space="preserve">all </w:t>
      </w:r>
      <w:r>
        <w:t>sensitivity scores for that layer. Then</w:t>
      </w:r>
      <w:r w:rsidR="008122CC">
        <w:t>, the</w:t>
      </w:r>
      <w:r>
        <w:t xml:space="preserve"> sum of all pressure layer values </w:t>
      </w:r>
      <w:r w:rsidR="008122CC">
        <w:t>in each</w:t>
      </w:r>
      <w:r>
        <w:t xml:space="preserve"> location is calculated.</w:t>
      </w:r>
    </w:p>
    <w:p w14:paraId="4BBEB594" w14:textId="645792D8" w:rsidR="00D51E4F" w:rsidRDefault="00D51E4F" w:rsidP="001B6EA8">
      <w:pPr>
        <w:pStyle w:val="ListParagraph"/>
        <w:numPr>
          <w:ilvl w:val="0"/>
          <w:numId w:val="43"/>
        </w:numPr>
      </w:pPr>
      <w:r w:rsidRPr="009760D3">
        <w:rPr>
          <w:b/>
        </w:rPr>
        <w:t>Pressure layers list</w:t>
      </w:r>
      <w:r w:rsidRPr="00546339">
        <w:rPr>
          <w:b/>
        </w:rPr>
        <w:t xml:space="preserve"> (required)</w:t>
      </w:r>
      <w:r>
        <w:t xml:space="preserve"> – The list is populated after selecting </w:t>
      </w:r>
      <w:r w:rsidR="008122CC">
        <w:t xml:space="preserve">a </w:t>
      </w:r>
      <w:r>
        <w:t xml:space="preserve">pressure layers folder. </w:t>
      </w:r>
      <w:r w:rsidR="008122CC">
        <w:t>The u</w:t>
      </w:r>
      <w:r>
        <w:t>ser can select layers from the list to include in</w:t>
      </w:r>
      <w:r w:rsidR="008122CC">
        <w:t xml:space="preserve"> the</w:t>
      </w:r>
      <w:r>
        <w:t xml:space="preserve"> </w:t>
      </w:r>
      <w:r w:rsidR="008122CC">
        <w:t xml:space="preserve">BSPI </w:t>
      </w:r>
      <w:r>
        <w:t xml:space="preserve">calculation. </w:t>
      </w:r>
    </w:p>
    <w:p w14:paraId="6E48C5C1" w14:textId="69E89552" w:rsidR="00D51E4F" w:rsidRDefault="00D51E4F" w:rsidP="00BB3898">
      <w:pPr>
        <w:pStyle w:val="ListParagraph"/>
        <w:numPr>
          <w:ilvl w:val="0"/>
          <w:numId w:val="43"/>
        </w:numPr>
      </w:pPr>
      <w:r w:rsidRPr="0099791B">
        <w:rPr>
          <w:b/>
        </w:rPr>
        <w:t>Output folder</w:t>
      </w:r>
      <w:r w:rsidRPr="00546339">
        <w:rPr>
          <w:b/>
        </w:rPr>
        <w:t xml:space="preserve"> (required)</w:t>
      </w:r>
      <w:r>
        <w:t xml:space="preserve"> – An existing folder where </w:t>
      </w:r>
      <w:r w:rsidR="008122CC">
        <w:t xml:space="preserve">the resulting </w:t>
      </w:r>
      <w:r>
        <w:t>BS</w:t>
      </w:r>
      <w:r w:rsidR="001B6EA8">
        <w:t>P</w:t>
      </w:r>
      <w:r>
        <w:t>I raster will be saved.</w:t>
      </w:r>
    </w:p>
    <w:p w14:paraId="7D45C5B9" w14:textId="3A608CF2" w:rsidR="00D51E4F" w:rsidRDefault="00D51E4F" w:rsidP="001B6EA8">
      <w:pPr>
        <w:pStyle w:val="ListParagraph"/>
        <w:numPr>
          <w:ilvl w:val="0"/>
          <w:numId w:val="43"/>
        </w:numPr>
      </w:pPr>
      <w:r w:rsidRPr="0099791B">
        <w:rPr>
          <w:b/>
        </w:rPr>
        <w:t>BS</w:t>
      </w:r>
      <w:r w:rsidR="001B6EA8">
        <w:rPr>
          <w:b/>
        </w:rPr>
        <w:t>P</w:t>
      </w:r>
      <w:r w:rsidRPr="0099791B">
        <w:rPr>
          <w:b/>
        </w:rPr>
        <w:t>I raster name</w:t>
      </w:r>
      <w:r w:rsidRPr="00546339">
        <w:rPr>
          <w:b/>
        </w:rPr>
        <w:t xml:space="preserve"> (required)</w:t>
      </w:r>
      <w:r>
        <w:t xml:space="preserve"> – A name for </w:t>
      </w:r>
      <w:r w:rsidR="008122CC">
        <w:t xml:space="preserve">the </w:t>
      </w:r>
      <w:r>
        <w:t>result</w:t>
      </w:r>
      <w:r w:rsidR="008122CC">
        <w:t>ing</w:t>
      </w:r>
      <w:r>
        <w:t xml:space="preserve"> BS</w:t>
      </w:r>
      <w:r w:rsidR="001B6EA8">
        <w:t>P</w:t>
      </w:r>
      <w:r>
        <w:t xml:space="preserve">I raster </w:t>
      </w:r>
      <w:r w:rsidRPr="00C847A4">
        <w:rPr>
          <w:i/>
        </w:rPr>
        <w:t>TIFF</w:t>
      </w:r>
      <w:r>
        <w:t xml:space="preserve"> file.</w:t>
      </w:r>
    </w:p>
    <w:p w14:paraId="1A2CD3CC" w14:textId="0F7010E4" w:rsidR="00D51E4F" w:rsidRDefault="00D51E4F" w:rsidP="001B6EA8">
      <w:r>
        <w:t>T</w:t>
      </w:r>
      <w:r w:rsidR="008122CC">
        <w:t>he t</w:t>
      </w:r>
      <w:r>
        <w:t xml:space="preserve">ool creates </w:t>
      </w:r>
      <w:r w:rsidR="001B6EA8">
        <w:t xml:space="preserve">a </w:t>
      </w:r>
      <w:r>
        <w:t>BS</w:t>
      </w:r>
      <w:r w:rsidR="001B6EA8">
        <w:t>P</w:t>
      </w:r>
      <w:r>
        <w:t>I raster in TIFF format</w:t>
      </w:r>
      <w:r w:rsidRPr="00D36306">
        <w:t xml:space="preserve"> </w:t>
      </w:r>
    </w:p>
    <w:p w14:paraId="492C43B4" w14:textId="7E545B64" w:rsidR="00C13AB6" w:rsidRDefault="00C13AB6" w:rsidP="001B6EA8">
      <w:r>
        <w:t xml:space="preserve">Source code: </w:t>
      </w:r>
      <w:r w:rsidRPr="00C13AB6">
        <w:rPr>
          <w:i/>
        </w:rPr>
        <w:t>Source/BSPI_tool.py</w:t>
      </w:r>
    </w:p>
    <w:p w14:paraId="44D5BE0C" w14:textId="40BD1124" w:rsidR="00546339" w:rsidRDefault="00546339" w:rsidP="00546339">
      <w:pPr>
        <w:pStyle w:val="Heading2"/>
        <w:numPr>
          <w:ilvl w:val="0"/>
          <w:numId w:val="1"/>
        </w:numPr>
        <w:rPr>
          <w:b/>
        </w:rPr>
      </w:pPr>
      <w:r w:rsidRPr="00546339">
        <w:rPr>
          <w:b/>
        </w:rPr>
        <w:t>Ecological Value tool (EV tool)</w:t>
      </w:r>
    </w:p>
    <w:p w14:paraId="30475969" w14:textId="230C9F23" w:rsidR="00546339" w:rsidRDefault="00274EB1" w:rsidP="00546339">
      <w:pPr>
        <w:rPr>
          <w:lang w:val="en-GB"/>
        </w:rPr>
      </w:pPr>
      <w:r>
        <w:t>S</w:t>
      </w:r>
      <w:proofErr w:type="spellStart"/>
      <w:r w:rsidR="00546339">
        <w:rPr>
          <w:lang w:val="en-GB"/>
        </w:rPr>
        <w:t>upports</w:t>
      </w:r>
      <w:proofErr w:type="spellEnd"/>
      <w:r w:rsidR="00546339">
        <w:rPr>
          <w:lang w:val="en-GB"/>
        </w:rPr>
        <w:t xml:space="preserve"> the identification of areas with high ecological value. </w:t>
      </w:r>
      <w:r>
        <w:rPr>
          <w:lang w:val="en-GB"/>
        </w:rPr>
        <w:t xml:space="preserve">The tool </w:t>
      </w:r>
      <w:r w:rsidR="00546339">
        <w:rPr>
          <w:lang w:val="en-GB"/>
        </w:rPr>
        <w:t>uses data layers on ecosystem components (</w:t>
      </w:r>
      <w:r w:rsidR="007F7047">
        <w:rPr>
          <w:lang w:val="en-GB"/>
        </w:rPr>
        <w:t xml:space="preserve">raster </w:t>
      </w:r>
      <w:r w:rsidR="00546339">
        <w:rPr>
          <w:lang w:val="en-GB"/>
        </w:rPr>
        <w:t xml:space="preserve">layers) and an ecological value matrix as input. The assessment is </w:t>
      </w:r>
      <w:r w:rsidR="00BE242C">
        <w:rPr>
          <w:lang w:val="en-GB"/>
        </w:rPr>
        <w:t xml:space="preserve">in the first step </w:t>
      </w:r>
      <w:r w:rsidR="00546339">
        <w:rPr>
          <w:lang w:val="en-GB"/>
        </w:rPr>
        <w:t>performed for each selected ecological value criterion and ecosystem component group, as identified by the matrix</w:t>
      </w:r>
      <w:r w:rsidR="00BE242C">
        <w:rPr>
          <w:lang w:val="en-GB"/>
        </w:rPr>
        <w:t xml:space="preserve">, and </w:t>
      </w:r>
      <w:r w:rsidR="00D924FB">
        <w:rPr>
          <w:lang w:val="en-GB"/>
        </w:rPr>
        <w:t xml:space="preserve">then </w:t>
      </w:r>
      <w:r w:rsidR="00BE242C">
        <w:rPr>
          <w:lang w:val="en-GB"/>
        </w:rPr>
        <w:t xml:space="preserve">the </w:t>
      </w:r>
      <w:r w:rsidR="00890FC6">
        <w:rPr>
          <w:lang w:val="en-GB"/>
        </w:rPr>
        <w:t xml:space="preserve">resulting </w:t>
      </w:r>
      <w:r w:rsidR="00546339">
        <w:rPr>
          <w:lang w:val="en-GB"/>
        </w:rPr>
        <w:t>layers are further aggregated</w:t>
      </w:r>
      <w:r w:rsidR="00BE242C">
        <w:rPr>
          <w:lang w:val="en-GB"/>
        </w:rPr>
        <w:t>. Outputs are raster layers</w:t>
      </w:r>
      <w:r w:rsidR="00546339">
        <w:rPr>
          <w:lang w:val="en-GB"/>
        </w:rPr>
        <w:t xml:space="preserve"> for each combination of criterion and group, all criteria within each group, and as a total ecological value </w:t>
      </w:r>
      <w:r w:rsidR="00890FC6">
        <w:rPr>
          <w:lang w:val="en-GB"/>
        </w:rPr>
        <w:t xml:space="preserve">raster </w:t>
      </w:r>
      <w:r w:rsidR="00546339">
        <w:rPr>
          <w:lang w:val="en-GB"/>
        </w:rPr>
        <w:t>layer.</w:t>
      </w:r>
    </w:p>
    <w:p w14:paraId="7C649083" w14:textId="5CAA41BD" w:rsidR="00546339" w:rsidRDefault="00546339" w:rsidP="00546339">
      <w:r>
        <w:t>T</w:t>
      </w:r>
      <w:r w:rsidR="00890FC6">
        <w:t>he t</w:t>
      </w:r>
      <w:r>
        <w:t xml:space="preserve">ool accepts </w:t>
      </w:r>
      <w:r w:rsidR="00890FC6">
        <w:t xml:space="preserve">the </w:t>
      </w:r>
      <w:r>
        <w:t>following user input parameters:</w:t>
      </w:r>
    </w:p>
    <w:p w14:paraId="53232EE3" w14:textId="6458EC83" w:rsidR="00B13211" w:rsidRDefault="00B10DDF" w:rsidP="00546339">
      <w:pPr>
        <w:pStyle w:val="ListParagraph"/>
        <w:numPr>
          <w:ilvl w:val="0"/>
          <w:numId w:val="39"/>
        </w:numPr>
      </w:pPr>
      <w:r w:rsidRPr="00B10DDF">
        <w:rPr>
          <w:b/>
        </w:rPr>
        <w:t xml:space="preserve">Ecological Value </w:t>
      </w:r>
      <w:r w:rsidR="00B13211" w:rsidRPr="00B10DDF">
        <w:rPr>
          <w:b/>
        </w:rPr>
        <w:t>coefficients</w:t>
      </w:r>
      <w:r w:rsidRPr="00B10DDF">
        <w:rPr>
          <w:b/>
        </w:rPr>
        <w:t xml:space="preserve"> matrix </w:t>
      </w:r>
      <w:r w:rsidRPr="00245D40">
        <w:rPr>
          <w:b/>
          <w:i/>
        </w:rPr>
        <w:t>CSV</w:t>
      </w:r>
      <w:r w:rsidRPr="00B10DDF">
        <w:rPr>
          <w:b/>
        </w:rPr>
        <w:t xml:space="preserve"> file</w:t>
      </w:r>
      <w:r w:rsidR="00546339" w:rsidRPr="00546339">
        <w:rPr>
          <w:b/>
        </w:rPr>
        <w:t xml:space="preserve"> (required)</w:t>
      </w:r>
      <w:r w:rsidR="00546339">
        <w:t xml:space="preserve"> – </w:t>
      </w:r>
      <w:r w:rsidR="00B13211">
        <w:t>Ecological value coefficients</w:t>
      </w:r>
      <w:r w:rsidR="00546339">
        <w:t xml:space="preserve"> are stored as a 2D matrix in a </w:t>
      </w:r>
      <w:r w:rsidR="00546339" w:rsidRPr="00555B89">
        <w:rPr>
          <w:i/>
        </w:rPr>
        <w:t>CSV</w:t>
      </w:r>
      <w:r w:rsidR="00546339">
        <w:t xml:space="preserve"> file. The </w:t>
      </w:r>
      <w:r w:rsidR="00B13211">
        <w:t>second</w:t>
      </w:r>
      <w:r w:rsidR="00546339">
        <w:t xml:space="preserve"> row </w:t>
      </w:r>
      <w:r w:rsidR="00B13211">
        <w:t xml:space="preserve">in </w:t>
      </w:r>
      <w:r w:rsidR="00890FC6">
        <w:t xml:space="preserve">the </w:t>
      </w:r>
      <w:r w:rsidR="00B13211">
        <w:t xml:space="preserve">CSV file </w:t>
      </w:r>
      <w:r w:rsidR="00890FC6">
        <w:t xml:space="preserve">gives </w:t>
      </w:r>
      <w:r w:rsidR="00B13211">
        <w:t xml:space="preserve">columns headers. </w:t>
      </w:r>
      <w:r w:rsidR="00890FC6">
        <w:t>The f</w:t>
      </w:r>
      <w:r w:rsidR="00B13211">
        <w:t>ollowing headers should always be present in the matrix file:</w:t>
      </w:r>
    </w:p>
    <w:p w14:paraId="027A1C92" w14:textId="42765ACC" w:rsidR="00B13211" w:rsidRDefault="00B13211" w:rsidP="00B13211">
      <w:pPr>
        <w:pStyle w:val="ListParagraph"/>
        <w:numPr>
          <w:ilvl w:val="1"/>
          <w:numId w:val="39"/>
        </w:numPr>
      </w:pPr>
      <w:r w:rsidRPr="00EF0EDB">
        <w:rPr>
          <w:b/>
        </w:rPr>
        <w:t>EC CODE</w:t>
      </w:r>
      <w:r>
        <w:t xml:space="preserve"> – a header for ecosystem component layer codes. </w:t>
      </w:r>
      <w:r w:rsidR="00545788">
        <w:t>Codes in this column should start with</w:t>
      </w:r>
      <w:r w:rsidR="00FE66AE">
        <w:t xml:space="preserve"> the</w:t>
      </w:r>
      <w:r w:rsidR="00545788">
        <w:t xml:space="preserve"> “</w:t>
      </w:r>
      <w:r w:rsidR="00545788" w:rsidRPr="00EF0EDB">
        <w:rPr>
          <w:i/>
        </w:rPr>
        <w:t>EC_</w:t>
      </w:r>
      <w:r w:rsidR="00545788">
        <w:t xml:space="preserve">” prefix. The same codes must be used to name ecosystem component layer files used in </w:t>
      </w:r>
      <w:r w:rsidR="00FE66AE">
        <w:t xml:space="preserve">the </w:t>
      </w:r>
      <w:r w:rsidR="00545788">
        <w:t>tool.</w:t>
      </w:r>
    </w:p>
    <w:p w14:paraId="0C88387C" w14:textId="6A282074" w:rsidR="00EF0EDB" w:rsidRDefault="00EF0EDB" w:rsidP="00B13211">
      <w:pPr>
        <w:pStyle w:val="ListParagraph"/>
        <w:numPr>
          <w:ilvl w:val="1"/>
          <w:numId w:val="39"/>
        </w:numPr>
      </w:pPr>
      <w:r w:rsidRPr="00B23D8C">
        <w:rPr>
          <w:b/>
        </w:rPr>
        <w:t>GROUP BY</w:t>
      </w:r>
      <w:r>
        <w:t xml:space="preserve"> – a header for ecosystem component group codes. For each row, ecosystem component layer</w:t>
      </w:r>
      <w:r w:rsidR="00FE66AE">
        <w:t xml:space="preserve">s are assigned to the group indicated </w:t>
      </w:r>
      <w:r w:rsidR="00286D48">
        <w:t>by</w:t>
      </w:r>
      <w:r w:rsidR="00FE66AE">
        <w:t xml:space="preserve"> this co</w:t>
      </w:r>
      <w:r w:rsidR="00286D48">
        <w:t>de</w:t>
      </w:r>
      <w:r>
        <w:t xml:space="preserve">. </w:t>
      </w:r>
      <w:r w:rsidR="00B23D8C">
        <w:t>Codes in this column should start with</w:t>
      </w:r>
      <w:r w:rsidR="00FE66AE">
        <w:t xml:space="preserve"> the</w:t>
      </w:r>
      <w:r w:rsidR="00B23D8C">
        <w:t xml:space="preserve"> “</w:t>
      </w:r>
      <w:r w:rsidR="00B23D8C" w:rsidRPr="00B23D8C">
        <w:rPr>
          <w:i/>
        </w:rPr>
        <w:t>ECG_</w:t>
      </w:r>
      <w:r w:rsidR="00B23D8C">
        <w:t>” prefix.</w:t>
      </w:r>
    </w:p>
    <w:p w14:paraId="29A89C88" w14:textId="18D01AE5" w:rsidR="00B23D8C" w:rsidRDefault="00B23D8C" w:rsidP="00B13211">
      <w:pPr>
        <w:pStyle w:val="ListParagraph"/>
        <w:numPr>
          <w:ilvl w:val="1"/>
          <w:numId w:val="39"/>
        </w:numPr>
      </w:pPr>
      <w:r>
        <w:rPr>
          <w:b/>
        </w:rPr>
        <w:lastRenderedPageBreak/>
        <w:t>“</w:t>
      </w:r>
      <w:r w:rsidRPr="00791607">
        <w:rPr>
          <w:b/>
        </w:rPr>
        <w:t>EV_</w:t>
      </w:r>
      <w:r>
        <w:rPr>
          <w:b/>
        </w:rPr>
        <w:t xml:space="preserve">” </w:t>
      </w:r>
      <w:r>
        <w:t xml:space="preserve">– coefficients headers. Each </w:t>
      </w:r>
      <w:r w:rsidR="00791607">
        <w:t xml:space="preserve">header should start with </w:t>
      </w:r>
      <w:r w:rsidR="00FE66AE">
        <w:t xml:space="preserve">the </w:t>
      </w:r>
      <w:r w:rsidR="00791607">
        <w:t>“</w:t>
      </w:r>
      <w:r w:rsidR="00791607" w:rsidRPr="00791607">
        <w:rPr>
          <w:i/>
        </w:rPr>
        <w:t>EV_</w:t>
      </w:r>
      <w:r w:rsidR="00791607">
        <w:t xml:space="preserve">” prefix. </w:t>
      </w:r>
      <w:r w:rsidR="00512051">
        <w:t xml:space="preserve">The total number of “EV_” headers (columns) in the matrix is the number of ecological value criteria to include. </w:t>
      </w:r>
      <w:r w:rsidR="00FE66AE">
        <w:t>In each row, c</w:t>
      </w:r>
      <w:r w:rsidR="00791607">
        <w:t xml:space="preserve">oefficient </w:t>
      </w:r>
      <w:r w:rsidR="00350C04">
        <w:t>values</w:t>
      </w:r>
      <w:r w:rsidR="00791607">
        <w:t xml:space="preserve"> </w:t>
      </w:r>
      <w:r w:rsidR="00350C04">
        <w:t xml:space="preserve">1 or 0 </w:t>
      </w:r>
      <w:r w:rsidR="00512051">
        <w:t>inform</w:t>
      </w:r>
      <w:r w:rsidR="00FE66AE">
        <w:t xml:space="preserve"> whether </w:t>
      </w:r>
      <w:r w:rsidR="00350C04">
        <w:t xml:space="preserve">to include </w:t>
      </w:r>
      <w:r w:rsidR="00FE66AE">
        <w:t xml:space="preserve">the </w:t>
      </w:r>
      <w:r w:rsidR="00350C04">
        <w:t xml:space="preserve">ecosystem component layer in the </w:t>
      </w:r>
      <w:r w:rsidR="00512051">
        <w:t xml:space="preserve">concerned ecological value criterion </w:t>
      </w:r>
      <w:r w:rsidR="00350C04">
        <w:t>or not.</w:t>
      </w:r>
    </w:p>
    <w:p w14:paraId="3B12F72E" w14:textId="7BAE212D" w:rsidR="00546339" w:rsidRDefault="00512051" w:rsidP="00546339">
      <w:pPr>
        <w:pStyle w:val="ListParagraph"/>
      </w:pPr>
      <w:r>
        <w:t>A d</w:t>
      </w:r>
      <w:r w:rsidR="00546339">
        <w:t xml:space="preserve">efault </w:t>
      </w:r>
      <w:r w:rsidR="00350C04">
        <w:t>coefficients</w:t>
      </w:r>
      <w:r w:rsidR="00546339">
        <w:t xml:space="preserve"> matrix is stored in </w:t>
      </w:r>
      <w:r>
        <w:t xml:space="preserve">the file </w:t>
      </w:r>
      <w:r w:rsidR="00546339" w:rsidRPr="00555B89">
        <w:rPr>
          <w:i/>
        </w:rPr>
        <w:t>Matrices/</w:t>
      </w:r>
      <w:r w:rsidR="00350C04" w:rsidRPr="00350C04">
        <w:rPr>
          <w:i/>
        </w:rPr>
        <w:t xml:space="preserve">EV_matrix.csv </w:t>
      </w:r>
      <w:r w:rsidR="00546339">
        <w:t>in the tools package and can be used with the tool.</w:t>
      </w:r>
    </w:p>
    <w:p w14:paraId="61A1646B" w14:textId="411B99A6" w:rsidR="00546339" w:rsidRDefault="001E5CCE" w:rsidP="00546339">
      <w:pPr>
        <w:pStyle w:val="ListParagraph"/>
        <w:numPr>
          <w:ilvl w:val="0"/>
          <w:numId w:val="39"/>
        </w:numPr>
      </w:pPr>
      <w:r w:rsidRPr="001E5CCE">
        <w:rPr>
          <w:b/>
        </w:rPr>
        <w:t>Ecosystem Component layers folder</w:t>
      </w:r>
      <w:r w:rsidR="00546339" w:rsidRPr="00546339">
        <w:rPr>
          <w:b/>
        </w:rPr>
        <w:t xml:space="preserve"> (required)</w:t>
      </w:r>
      <w:r w:rsidR="00546339">
        <w:t xml:space="preserve"> – A folder where ecosystem component layer</w:t>
      </w:r>
      <w:r w:rsidR="00512051">
        <w:t xml:space="preserve"> file</w:t>
      </w:r>
      <w:r w:rsidR="00546339">
        <w:t xml:space="preserve">s are stored. </w:t>
      </w:r>
      <w:r w:rsidR="00512051">
        <w:t>The l</w:t>
      </w:r>
      <w:r w:rsidR="00546339">
        <w:t xml:space="preserve">ayers are </w:t>
      </w:r>
      <w:r w:rsidR="00546339" w:rsidRPr="00555B89">
        <w:rPr>
          <w:i/>
        </w:rPr>
        <w:t>TIFF</w:t>
      </w:r>
      <w:r w:rsidR="00546339">
        <w:t xml:space="preserve"> rasters </w:t>
      </w:r>
      <w:r w:rsidR="00512051">
        <w:t xml:space="preserve">and </w:t>
      </w:r>
      <w:r w:rsidR="00546339">
        <w:t xml:space="preserve">should </w:t>
      </w:r>
      <w:r w:rsidR="00D924FB">
        <w:t>be</w:t>
      </w:r>
      <w:r w:rsidR="00546339">
        <w:t xml:space="preserve"> </w:t>
      </w:r>
      <w:r w:rsidR="00D924FB">
        <w:t xml:space="preserve">named the same as </w:t>
      </w:r>
      <w:r w:rsidR="00546339">
        <w:t>the codes in</w:t>
      </w:r>
      <w:r w:rsidR="00512051">
        <w:t xml:space="preserve"> the</w:t>
      </w:r>
      <w:r w:rsidR="00546339">
        <w:t xml:space="preserve"> </w:t>
      </w:r>
      <w:r w:rsidRPr="001E5CCE">
        <w:rPr>
          <w:b/>
        </w:rPr>
        <w:t>EC CODE</w:t>
      </w:r>
      <w:r>
        <w:t xml:space="preserve"> </w:t>
      </w:r>
      <w:r w:rsidR="00546339">
        <w:t xml:space="preserve">column in </w:t>
      </w:r>
      <w:r>
        <w:t>coefficients matrix</w:t>
      </w:r>
      <w:r w:rsidR="00546339">
        <w:t xml:space="preserve"> file. The HELCOM ecosystem component layers provided with the tool follow these specific requirements:</w:t>
      </w:r>
    </w:p>
    <w:p w14:paraId="07964C5E" w14:textId="77777777" w:rsidR="00546339" w:rsidRDefault="00546339" w:rsidP="00546339">
      <w:pPr>
        <w:pStyle w:val="ListParagraph"/>
        <w:numPr>
          <w:ilvl w:val="1"/>
          <w:numId w:val="39"/>
        </w:numPr>
      </w:pPr>
      <w:r>
        <w:t>Ecosystem component layers are named using the following text pattern: “</w:t>
      </w:r>
      <w:r w:rsidRPr="00555B89">
        <w:rPr>
          <w:i/>
        </w:rPr>
        <w:t>EC_##.</w:t>
      </w:r>
      <w:proofErr w:type="spellStart"/>
      <w:r w:rsidRPr="00555B89">
        <w:rPr>
          <w:i/>
        </w:rPr>
        <w:t>tif</w:t>
      </w:r>
      <w:proofErr w:type="spellEnd"/>
      <w:r>
        <w:t xml:space="preserve">”, where ## is a unique two symbols. E.g.: </w:t>
      </w:r>
      <w:r w:rsidRPr="00555B89">
        <w:rPr>
          <w:i/>
        </w:rPr>
        <w:t>EC_01.tif</w:t>
      </w:r>
      <w:r>
        <w:t>.</w:t>
      </w:r>
    </w:p>
    <w:p w14:paraId="2BFC706A" w14:textId="77777777" w:rsidR="00546339" w:rsidRDefault="00546339" w:rsidP="00546339">
      <w:pPr>
        <w:pStyle w:val="ListParagraph"/>
        <w:numPr>
          <w:ilvl w:val="1"/>
          <w:numId w:val="39"/>
        </w:numPr>
      </w:pPr>
      <w:r>
        <w:t xml:space="preserve">All layers are stored in </w:t>
      </w:r>
      <w:r w:rsidRPr="00555B89">
        <w:rPr>
          <w:i/>
        </w:rPr>
        <w:t>TIFF</w:t>
      </w:r>
      <w:r>
        <w:t xml:space="preserve"> file format and using the </w:t>
      </w:r>
      <w:r w:rsidRPr="00555B89">
        <w:rPr>
          <w:i/>
        </w:rPr>
        <w:t>LZW</w:t>
      </w:r>
      <w:r>
        <w:t xml:space="preserve"> compression method.</w:t>
      </w:r>
    </w:p>
    <w:p w14:paraId="0E716A2D" w14:textId="77777777" w:rsidR="00546339" w:rsidRDefault="00546339" w:rsidP="00546339">
      <w:pPr>
        <w:pStyle w:val="ListParagraph"/>
        <w:numPr>
          <w:ilvl w:val="1"/>
          <w:numId w:val="39"/>
        </w:numPr>
      </w:pPr>
      <w:r>
        <w:t xml:space="preserve">Layers are projected in the </w:t>
      </w:r>
      <w:r w:rsidRPr="00555B89">
        <w:rPr>
          <w:i/>
        </w:rPr>
        <w:t>EPSG:3035</w:t>
      </w:r>
      <w:r>
        <w:t xml:space="preserve"> (</w:t>
      </w:r>
      <w:r w:rsidRPr="00555B89">
        <w:rPr>
          <w:i/>
        </w:rPr>
        <w:t>ETRS89/LAEA Europe</w:t>
      </w:r>
      <w:r>
        <w:t>) projected coordinate system.</w:t>
      </w:r>
    </w:p>
    <w:p w14:paraId="300307C1" w14:textId="77777777" w:rsidR="00546339" w:rsidRDefault="00546339" w:rsidP="00546339">
      <w:pPr>
        <w:pStyle w:val="ListParagraph"/>
        <w:numPr>
          <w:ilvl w:val="1"/>
          <w:numId w:val="39"/>
        </w:numPr>
      </w:pPr>
      <w:r>
        <w:t>The raster cell size is 1000x1000 meters.</w:t>
      </w:r>
    </w:p>
    <w:p w14:paraId="7F4D54EC" w14:textId="5AE24B9F" w:rsidR="00546339" w:rsidRDefault="00546339" w:rsidP="00546339">
      <w:pPr>
        <w:pStyle w:val="ListParagraph"/>
        <w:numPr>
          <w:ilvl w:val="1"/>
          <w:numId w:val="39"/>
        </w:numPr>
      </w:pPr>
      <w:r>
        <w:t>Each raster contains values between 0 and 1 only.</w:t>
      </w:r>
    </w:p>
    <w:p w14:paraId="54BFCB75" w14:textId="5C8C570E" w:rsidR="00546339" w:rsidRDefault="00546339" w:rsidP="00546339">
      <w:pPr>
        <w:pStyle w:val="ListParagraph"/>
      </w:pPr>
      <w:r>
        <w:t>All the HELCOM ecosystem component layers are created based on a 1 km resolution EEA reference grid. Cells are taken on board the raster if at least some part of the cell touches the Baltic Sea marine area based on the EEA coastline. All HELCOM raster layers have the same extent, pixel size, and follow the same coastline.</w:t>
      </w:r>
    </w:p>
    <w:p w14:paraId="5CED2CBB" w14:textId="0EF49246" w:rsidR="00546339" w:rsidRDefault="00512051" w:rsidP="00546339">
      <w:pPr>
        <w:pStyle w:val="ListParagraph"/>
      </w:pPr>
      <w:r>
        <w:t>The d</w:t>
      </w:r>
      <w:r w:rsidR="00546339">
        <w:t xml:space="preserve">efault ecosystem component layers folder is stored in </w:t>
      </w:r>
      <w:r>
        <w:t xml:space="preserve">the </w:t>
      </w:r>
      <w:r w:rsidR="00546339" w:rsidRPr="00555B89">
        <w:rPr>
          <w:i/>
        </w:rPr>
        <w:t>Rasters/Ecosystem</w:t>
      </w:r>
      <w:r w:rsidR="00546339">
        <w:t xml:space="preserve"> folder in </w:t>
      </w:r>
      <w:r>
        <w:t xml:space="preserve">the </w:t>
      </w:r>
      <w:r w:rsidR="00546339">
        <w:t>tools package and can be used with the tool.</w:t>
      </w:r>
    </w:p>
    <w:p w14:paraId="36F02C39" w14:textId="78D92262" w:rsidR="00546339" w:rsidRDefault="007058F3" w:rsidP="00546339">
      <w:pPr>
        <w:pStyle w:val="ListParagraph"/>
        <w:numPr>
          <w:ilvl w:val="0"/>
          <w:numId w:val="39"/>
        </w:numPr>
      </w:pPr>
      <w:r w:rsidRPr="007058F3">
        <w:rPr>
          <w:b/>
        </w:rPr>
        <w:t xml:space="preserve">Ecological Values criterion list </w:t>
      </w:r>
      <w:r w:rsidR="00546339" w:rsidRPr="00546339">
        <w:rPr>
          <w:b/>
        </w:rPr>
        <w:t>(required)</w:t>
      </w:r>
      <w:r w:rsidR="00546339">
        <w:t xml:space="preserve"> – The list is populated after selecting </w:t>
      </w:r>
      <w:r w:rsidR="00512051">
        <w:t xml:space="preserve">an </w:t>
      </w:r>
      <w:r w:rsidRPr="007058F3">
        <w:t xml:space="preserve">ecological value coefficients matrix </w:t>
      </w:r>
      <w:r w:rsidRPr="00245D40">
        <w:rPr>
          <w:i/>
        </w:rPr>
        <w:t>CSV</w:t>
      </w:r>
      <w:r w:rsidRPr="007058F3">
        <w:t xml:space="preserve"> file</w:t>
      </w:r>
      <w:r w:rsidR="00546339">
        <w:t xml:space="preserve">. </w:t>
      </w:r>
      <w:r w:rsidR="00512051">
        <w:t>The u</w:t>
      </w:r>
      <w:r w:rsidR="00546339">
        <w:t xml:space="preserve">ser can select </w:t>
      </w:r>
      <w:r w:rsidR="00593529">
        <w:t xml:space="preserve">which </w:t>
      </w:r>
      <w:r w:rsidR="00C94598">
        <w:t>criteria</w:t>
      </w:r>
      <w:r w:rsidR="00546339">
        <w:t xml:space="preserve"> </w:t>
      </w:r>
      <w:r w:rsidR="00593529">
        <w:t>to include in the calculations</w:t>
      </w:r>
      <w:r w:rsidR="00546339">
        <w:t xml:space="preserve">. </w:t>
      </w:r>
    </w:p>
    <w:p w14:paraId="36DD46EC" w14:textId="1BC073E6" w:rsidR="00546339" w:rsidRDefault="00C94598" w:rsidP="00546339">
      <w:pPr>
        <w:pStyle w:val="ListParagraph"/>
        <w:numPr>
          <w:ilvl w:val="0"/>
          <w:numId w:val="39"/>
        </w:numPr>
      </w:pPr>
      <w:r w:rsidRPr="00C94598">
        <w:rPr>
          <w:b/>
        </w:rPr>
        <w:t xml:space="preserve">Ecosystem Component group list </w:t>
      </w:r>
      <w:r w:rsidR="00546339" w:rsidRPr="00546339">
        <w:rPr>
          <w:b/>
        </w:rPr>
        <w:t>(required)</w:t>
      </w:r>
      <w:r w:rsidR="00546339">
        <w:t xml:space="preserve"> – The list is populated after selecting </w:t>
      </w:r>
      <w:r w:rsidRPr="007058F3">
        <w:t xml:space="preserve">ecological value coefficients matrix </w:t>
      </w:r>
      <w:r w:rsidRPr="00245D40">
        <w:rPr>
          <w:i/>
        </w:rPr>
        <w:t>CSV</w:t>
      </w:r>
      <w:r w:rsidRPr="007058F3">
        <w:t xml:space="preserve"> file</w:t>
      </w:r>
      <w:r>
        <w:t>.</w:t>
      </w:r>
      <w:r w:rsidR="00546339">
        <w:t xml:space="preserve"> </w:t>
      </w:r>
      <w:r w:rsidR="00512051">
        <w:t>The u</w:t>
      </w:r>
      <w:r w:rsidR="00546339">
        <w:t xml:space="preserve">ser can select </w:t>
      </w:r>
      <w:r w:rsidR="00C03F48">
        <w:t xml:space="preserve">which </w:t>
      </w:r>
      <w:r>
        <w:t>groups</w:t>
      </w:r>
      <w:r w:rsidR="00546339">
        <w:t xml:space="preserve"> to include </w:t>
      </w:r>
      <w:r>
        <w:t xml:space="preserve">in </w:t>
      </w:r>
      <w:r w:rsidR="00512051">
        <w:t xml:space="preserve">the </w:t>
      </w:r>
      <w:r>
        <w:t>calculation.</w:t>
      </w:r>
      <w:r w:rsidR="00546339">
        <w:t xml:space="preserve"> </w:t>
      </w:r>
    </w:p>
    <w:p w14:paraId="4C4F4030" w14:textId="005535E3" w:rsidR="00546339" w:rsidRDefault="0059684A" w:rsidP="00546339">
      <w:pPr>
        <w:pStyle w:val="ListParagraph"/>
        <w:numPr>
          <w:ilvl w:val="0"/>
          <w:numId w:val="39"/>
        </w:numPr>
      </w:pPr>
      <w:r w:rsidRPr="0059684A">
        <w:rPr>
          <w:b/>
        </w:rPr>
        <w:t>Output folder</w:t>
      </w:r>
      <w:r w:rsidR="00546339" w:rsidRPr="00546339">
        <w:rPr>
          <w:b/>
        </w:rPr>
        <w:t xml:space="preserve"> (required)</w:t>
      </w:r>
      <w:r w:rsidR="00546339">
        <w:t xml:space="preserve"> – An existing folder where </w:t>
      </w:r>
      <w:r w:rsidR="008947D8">
        <w:t xml:space="preserve">a </w:t>
      </w:r>
      <w:r>
        <w:t>result folder with Ecological Value rasters</w:t>
      </w:r>
      <w:r w:rsidR="00546339">
        <w:t xml:space="preserve"> will be saved.</w:t>
      </w:r>
    </w:p>
    <w:p w14:paraId="1988BCCD" w14:textId="713A9B74" w:rsidR="00546339" w:rsidRDefault="0059684A" w:rsidP="0059684A">
      <w:pPr>
        <w:pStyle w:val="ListParagraph"/>
        <w:numPr>
          <w:ilvl w:val="0"/>
          <w:numId w:val="39"/>
        </w:numPr>
      </w:pPr>
      <w:r w:rsidRPr="0059684A">
        <w:rPr>
          <w:b/>
        </w:rPr>
        <w:t xml:space="preserve">Result folder name </w:t>
      </w:r>
      <w:r w:rsidR="00546339" w:rsidRPr="00546339">
        <w:rPr>
          <w:b/>
        </w:rPr>
        <w:t>(required)</w:t>
      </w:r>
      <w:r w:rsidR="00546339">
        <w:t xml:space="preserve"> – A name for </w:t>
      </w:r>
      <w:r w:rsidR="008947D8">
        <w:t xml:space="preserve">the </w:t>
      </w:r>
      <w:r>
        <w:t>result folder</w:t>
      </w:r>
      <w:r w:rsidR="00546339">
        <w:t>.</w:t>
      </w:r>
    </w:p>
    <w:p w14:paraId="63A60F23" w14:textId="412B086F" w:rsidR="00546339" w:rsidRDefault="00546339" w:rsidP="0070680A">
      <w:r>
        <w:t>T</w:t>
      </w:r>
      <w:r w:rsidR="008947D8">
        <w:t>he t</w:t>
      </w:r>
      <w:r>
        <w:t xml:space="preserve">ool </w:t>
      </w:r>
      <w:r w:rsidR="00181412">
        <w:t>creates</w:t>
      </w:r>
      <w:r>
        <w:t xml:space="preserve"> </w:t>
      </w:r>
      <w:r w:rsidR="0070680A">
        <w:t xml:space="preserve">a folder with </w:t>
      </w:r>
      <w:r w:rsidR="008947D8">
        <w:t xml:space="preserve">the </w:t>
      </w:r>
      <w:r w:rsidR="0070680A">
        <w:t xml:space="preserve">following </w:t>
      </w:r>
      <w:r w:rsidR="005B4EF8">
        <w:t xml:space="preserve">rasters in </w:t>
      </w:r>
      <w:r w:rsidR="005B4EF8" w:rsidRPr="005B4EF8">
        <w:rPr>
          <w:i/>
        </w:rPr>
        <w:t>TIFF</w:t>
      </w:r>
      <w:r w:rsidR="005B4EF8">
        <w:t xml:space="preserve"> format</w:t>
      </w:r>
      <w:r w:rsidR="0070680A">
        <w:t xml:space="preserve">: </w:t>
      </w:r>
    </w:p>
    <w:p w14:paraId="18C5EEBD" w14:textId="1CFBD620" w:rsidR="00546339" w:rsidRDefault="0070680A" w:rsidP="00F517D1">
      <w:pPr>
        <w:pStyle w:val="ListParagraph"/>
        <w:numPr>
          <w:ilvl w:val="0"/>
          <w:numId w:val="38"/>
        </w:numPr>
      </w:pPr>
      <w:r>
        <w:t xml:space="preserve">Assessment layers for each combination of </w:t>
      </w:r>
      <w:r>
        <w:rPr>
          <w:lang w:val="en-GB"/>
        </w:rPr>
        <w:t>ecological value criterion and ecosystem component group</w:t>
      </w:r>
      <w:r w:rsidR="00546339">
        <w:t>.</w:t>
      </w:r>
    </w:p>
    <w:p w14:paraId="0566A299" w14:textId="0CDA310A" w:rsidR="0070680A" w:rsidRPr="00150E34" w:rsidRDefault="0070680A" w:rsidP="00F517D1">
      <w:pPr>
        <w:pStyle w:val="ListParagraph"/>
        <w:numPr>
          <w:ilvl w:val="0"/>
          <w:numId w:val="38"/>
        </w:numPr>
      </w:pPr>
      <w:r>
        <w:t>A</w:t>
      </w:r>
      <w:r w:rsidR="00150E34">
        <w:t>ggregated layers</w:t>
      </w:r>
      <w:r>
        <w:t xml:space="preserve"> </w:t>
      </w:r>
      <w:r w:rsidR="00530C74">
        <w:t>of</w:t>
      </w:r>
      <w:r w:rsidR="00150E34">
        <w:rPr>
          <w:lang w:val="en-GB"/>
        </w:rPr>
        <w:t xml:space="preserve"> all criteria within each group.</w:t>
      </w:r>
    </w:p>
    <w:p w14:paraId="3DC6533F" w14:textId="2AEF67E9" w:rsidR="00150E34" w:rsidRDefault="00150E34" w:rsidP="00F517D1">
      <w:pPr>
        <w:pStyle w:val="ListParagraph"/>
        <w:numPr>
          <w:ilvl w:val="0"/>
          <w:numId w:val="38"/>
        </w:numPr>
      </w:pPr>
      <w:r>
        <w:t xml:space="preserve">A </w:t>
      </w:r>
      <w:r w:rsidRPr="00AE3BDA">
        <w:rPr>
          <w:lang w:val="en-GB"/>
        </w:rPr>
        <w:t>total ecological value layer</w:t>
      </w:r>
      <w:r w:rsidR="00AD3B1E" w:rsidRPr="00AE3BDA">
        <w:rPr>
          <w:lang w:val="en-GB"/>
        </w:rPr>
        <w:t>.</w:t>
      </w:r>
      <w:r w:rsidR="00AE3BDA" w:rsidRPr="00AE3BDA">
        <w:t xml:space="preserve"> </w:t>
      </w:r>
    </w:p>
    <w:p w14:paraId="1FCC52DE" w14:textId="36B1B7A3" w:rsidR="00C13AB6" w:rsidRPr="00C53699" w:rsidRDefault="00C13AB6" w:rsidP="00C13AB6">
      <w:r>
        <w:t xml:space="preserve">Source code: </w:t>
      </w:r>
      <w:r w:rsidRPr="00C13AB6">
        <w:rPr>
          <w:i/>
        </w:rPr>
        <w:t>Source/EV_tool.py</w:t>
      </w:r>
    </w:p>
    <w:p w14:paraId="472C8DE5" w14:textId="08AB4194" w:rsidR="00C53699" w:rsidRDefault="00373385" w:rsidP="00C53699">
      <w:pPr>
        <w:pStyle w:val="Heading2"/>
        <w:numPr>
          <w:ilvl w:val="0"/>
          <w:numId w:val="1"/>
        </w:numPr>
        <w:rPr>
          <w:b/>
        </w:rPr>
      </w:pPr>
      <w:r w:rsidRPr="00373385">
        <w:rPr>
          <w:b/>
        </w:rPr>
        <w:t>Ecosystem Service tool (ES tool)</w:t>
      </w:r>
    </w:p>
    <w:p w14:paraId="134C6263" w14:textId="1E125070" w:rsidR="00C53699" w:rsidRDefault="00C53699" w:rsidP="00C53699">
      <w:pPr>
        <w:rPr>
          <w:lang w:val="en-GB"/>
        </w:rPr>
      </w:pPr>
      <w:del w:id="2" w:author="Andžej  Miloš" w:date="2019-10-23T15:13:00Z">
        <w:r w:rsidDel="0042236F">
          <w:delText>T</w:delText>
        </w:r>
        <w:r w:rsidR="008947D8" w:rsidDel="0042236F">
          <w:delText>he t</w:delText>
        </w:r>
        <w:r w:rsidDel="0042236F">
          <w:delText xml:space="preserve">ool </w:delText>
        </w:r>
        <w:r w:rsidR="00FE1A3B" w:rsidDel="0042236F">
          <w:rPr>
            <w:lang w:val="en-GB"/>
          </w:rPr>
          <w:delText>s</w:delText>
        </w:r>
      </w:del>
      <w:ins w:id="3" w:author="Andžej  Miloš" w:date="2019-10-23T15:13:00Z">
        <w:r w:rsidR="0042236F">
          <w:rPr>
            <w:lang w:val="en-GB"/>
          </w:rPr>
          <w:t>S</w:t>
        </w:r>
      </w:ins>
      <w:r w:rsidR="00FE1A3B">
        <w:rPr>
          <w:lang w:val="en-GB"/>
        </w:rPr>
        <w:t>upports the identification of areas with high potential provision of ecosystem services. It uses data layers on ecosystem components (</w:t>
      </w:r>
      <w:r w:rsidR="00BE242C">
        <w:rPr>
          <w:lang w:val="en-GB"/>
        </w:rPr>
        <w:t xml:space="preserve">raster </w:t>
      </w:r>
      <w:r w:rsidR="00FE1A3B">
        <w:rPr>
          <w:lang w:val="en-GB"/>
        </w:rPr>
        <w:t xml:space="preserve">layers) and an ecosystem services matrix as input. The assessment is </w:t>
      </w:r>
      <w:r w:rsidR="00BE242C">
        <w:rPr>
          <w:lang w:val="en-GB"/>
        </w:rPr>
        <w:t xml:space="preserve">in the first step </w:t>
      </w:r>
      <w:r w:rsidR="00FE1A3B">
        <w:rPr>
          <w:lang w:val="en-GB"/>
        </w:rPr>
        <w:t>performed for each selected ecosystem service and ecosystem component sub-group, as identified by the matrix</w:t>
      </w:r>
      <w:r w:rsidR="00BE242C">
        <w:rPr>
          <w:lang w:val="en-GB"/>
        </w:rPr>
        <w:t>, and these are then further aggregated</w:t>
      </w:r>
      <w:r w:rsidR="00FE1A3B">
        <w:rPr>
          <w:lang w:val="en-GB"/>
        </w:rPr>
        <w:t xml:space="preserve">. Output layers are created for: each combination of ecosystem service and ecosystem component sub-group, as an aggregated result for each ecosystem component sub-group, and as a total ecosystem service </w:t>
      </w:r>
      <w:r w:rsidR="00BE242C">
        <w:rPr>
          <w:lang w:val="en-GB"/>
        </w:rPr>
        <w:t xml:space="preserve">raster </w:t>
      </w:r>
      <w:r w:rsidR="00FE1A3B">
        <w:rPr>
          <w:lang w:val="en-GB"/>
        </w:rPr>
        <w:t>layer.</w:t>
      </w:r>
    </w:p>
    <w:p w14:paraId="74671B6C" w14:textId="4409CA65" w:rsidR="00C53699" w:rsidRDefault="00C53699" w:rsidP="00C53699">
      <w:r>
        <w:t>T</w:t>
      </w:r>
      <w:r w:rsidR="00BE242C">
        <w:t>he t</w:t>
      </w:r>
      <w:r>
        <w:t xml:space="preserve">ool accepts </w:t>
      </w:r>
      <w:r w:rsidR="00BE242C">
        <w:t xml:space="preserve">the </w:t>
      </w:r>
      <w:r>
        <w:t>following user input parameters:</w:t>
      </w:r>
    </w:p>
    <w:p w14:paraId="3293E590" w14:textId="2F67B2D3" w:rsidR="00C53699" w:rsidRDefault="001C36A1" w:rsidP="00B673A6">
      <w:pPr>
        <w:pStyle w:val="ListParagraph"/>
        <w:numPr>
          <w:ilvl w:val="0"/>
          <w:numId w:val="40"/>
        </w:numPr>
      </w:pPr>
      <w:r w:rsidRPr="001C36A1">
        <w:rPr>
          <w:b/>
        </w:rPr>
        <w:lastRenderedPageBreak/>
        <w:t>Ecosystem Service coe</w:t>
      </w:r>
      <w:r>
        <w:rPr>
          <w:b/>
        </w:rPr>
        <w:t>f</w:t>
      </w:r>
      <w:r w:rsidRPr="001C36A1">
        <w:rPr>
          <w:b/>
        </w:rPr>
        <w:t xml:space="preserve">ficients matrix </w:t>
      </w:r>
      <w:r w:rsidRPr="00245D40">
        <w:rPr>
          <w:b/>
          <w:i/>
        </w:rPr>
        <w:t>CSV</w:t>
      </w:r>
      <w:r w:rsidRPr="001C36A1">
        <w:rPr>
          <w:b/>
        </w:rPr>
        <w:t xml:space="preserve"> file</w:t>
      </w:r>
      <w:r w:rsidR="00C53699" w:rsidRPr="00546339">
        <w:rPr>
          <w:b/>
        </w:rPr>
        <w:t xml:space="preserve"> (required)</w:t>
      </w:r>
      <w:r w:rsidR="00C53699">
        <w:t xml:space="preserve"> – </w:t>
      </w:r>
      <w:r w:rsidR="00CF74B5">
        <w:t>Ecosystem service</w:t>
      </w:r>
      <w:r w:rsidR="00C53699">
        <w:t xml:space="preserve"> coefficients for the tool are stored as a 2D matrix in a </w:t>
      </w:r>
      <w:r w:rsidR="00C53699" w:rsidRPr="00555B89">
        <w:rPr>
          <w:i/>
        </w:rPr>
        <w:t>CSV</w:t>
      </w:r>
      <w:r w:rsidR="00C53699">
        <w:t xml:space="preserve"> file. The second row in</w:t>
      </w:r>
      <w:r w:rsidR="000F6C11">
        <w:t xml:space="preserve"> the</w:t>
      </w:r>
      <w:r w:rsidR="00C53699">
        <w:t xml:space="preserve"> CSV file is a columns headers row. </w:t>
      </w:r>
      <w:r w:rsidR="000F6C11">
        <w:t>The f</w:t>
      </w:r>
      <w:r w:rsidR="00C53699">
        <w:t>ollowing headers should always be present in the matrix file:</w:t>
      </w:r>
    </w:p>
    <w:p w14:paraId="6EDA8B5E" w14:textId="38441887" w:rsidR="00C53699" w:rsidRDefault="00C53699" w:rsidP="00B673A6">
      <w:pPr>
        <w:pStyle w:val="ListParagraph"/>
        <w:numPr>
          <w:ilvl w:val="1"/>
          <w:numId w:val="40"/>
        </w:numPr>
      </w:pPr>
      <w:r w:rsidRPr="00EF0EDB">
        <w:rPr>
          <w:b/>
        </w:rPr>
        <w:t>EC CODE</w:t>
      </w:r>
      <w:r>
        <w:t xml:space="preserve"> – a header for ecosystem component layer codes. Codes in this column should start with “</w:t>
      </w:r>
      <w:r w:rsidRPr="00EF0EDB">
        <w:rPr>
          <w:i/>
        </w:rPr>
        <w:t>EC_</w:t>
      </w:r>
      <w:r>
        <w:t xml:space="preserve">” prefix. The same codes must be used to name ecosystem component layer files used in </w:t>
      </w:r>
      <w:r w:rsidR="00286D48">
        <w:t xml:space="preserve">the </w:t>
      </w:r>
      <w:r>
        <w:t>tool.</w:t>
      </w:r>
    </w:p>
    <w:p w14:paraId="51218EFB" w14:textId="6705457D" w:rsidR="00C53699" w:rsidRDefault="00C53699" w:rsidP="00B673A6">
      <w:pPr>
        <w:pStyle w:val="ListParagraph"/>
        <w:numPr>
          <w:ilvl w:val="1"/>
          <w:numId w:val="40"/>
        </w:numPr>
      </w:pPr>
      <w:r w:rsidRPr="00B23D8C">
        <w:rPr>
          <w:b/>
        </w:rPr>
        <w:t>GROUP BY</w:t>
      </w:r>
      <w:r>
        <w:t xml:space="preserve"> – a header for ecosystem component </w:t>
      </w:r>
      <w:r w:rsidR="00CF74B5">
        <w:t>sub-</w:t>
      </w:r>
      <w:r>
        <w:t xml:space="preserve">group codes. For each row, ecosystem component layer </w:t>
      </w:r>
      <w:proofErr w:type="gramStart"/>
      <w:r w:rsidR="00286D48">
        <w:t>are</w:t>
      </w:r>
      <w:proofErr w:type="gramEnd"/>
      <w:r w:rsidR="00286D48">
        <w:t xml:space="preserve"> assigned </w:t>
      </w:r>
      <w:r>
        <w:t xml:space="preserve">to the </w:t>
      </w:r>
      <w:r w:rsidR="00286D48">
        <w:t>sub-group indicated by this code</w:t>
      </w:r>
      <w:r>
        <w:t>. Codes in this column should start with “</w:t>
      </w:r>
      <w:r w:rsidRPr="00B23D8C">
        <w:rPr>
          <w:i/>
        </w:rPr>
        <w:t>EC</w:t>
      </w:r>
      <w:r w:rsidR="00CF74B5">
        <w:rPr>
          <w:i/>
        </w:rPr>
        <w:t>S</w:t>
      </w:r>
      <w:r w:rsidRPr="00B23D8C">
        <w:rPr>
          <w:i/>
        </w:rPr>
        <w:t>G_</w:t>
      </w:r>
      <w:r>
        <w:t>” prefix.</w:t>
      </w:r>
    </w:p>
    <w:p w14:paraId="0F771A83" w14:textId="6C070CF7" w:rsidR="00C53699" w:rsidRDefault="00C53699" w:rsidP="00B673A6">
      <w:pPr>
        <w:pStyle w:val="ListParagraph"/>
        <w:numPr>
          <w:ilvl w:val="1"/>
          <w:numId w:val="40"/>
        </w:numPr>
      </w:pPr>
      <w:r>
        <w:rPr>
          <w:b/>
        </w:rPr>
        <w:t>“</w:t>
      </w:r>
      <w:r w:rsidRPr="00791607">
        <w:rPr>
          <w:b/>
        </w:rPr>
        <w:t>E</w:t>
      </w:r>
      <w:r w:rsidR="00F3268B">
        <w:rPr>
          <w:b/>
        </w:rPr>
        <w:t>S</w:t>
      </w:r>
      <w:r w:rsidRPr="00791607">
        <w:rPr>
          <w:b/>
        </w:rPr>
        <w:t>_</w:t>
      </w:r>
      <w:r>
        <w:rPr>
          <w:b/>
        </w:rPr>
        <w:t xml:space="preserve">” </w:t>
      </w:r>
      <w:r>
        <w:t>– coefficients headers. Each header should start with “</w:t>
      </w:r>
      <w:r w:rsidRPr="00791607">
        <w:rPr>
          <w:i/>
        </w:rPr>
        <w:t>E</w:t>
      </w:r>
      <w:r w:rsidR="00F3268B">
        <w:rPr>
          <w:i/>
        </w:rPr>
        <w:t>S</w:t>
      </w:r>
      <w:r w:rsidRPr="00791607">
        <w:rPr>
          <w:i/>
        </w:rPr>
        <w:t>_</w:t>
      </w:r>
      <w:r>
        <w:t xml:space="preserve">” prefix. </w:t>
      </w:r>
      <w:r w:rsidR="00286D48">
        <w:t>The total number of “ES_” headers (columns) in the matrix is the number of ecosystem services to include. In each row, c</w:t>
      </w:r>
      <w:r>
        <w:t xml:space="preserve">oefficient values 1 or 0 </w:t>
      </w:r>
      <w:r w:rsidR="00286D48">
        <w:t>inform on whether</w:t>
      </w:r>
      <w:r>
        <w:t xml:space="preserve"> to include </w:t>
      </w:r>
      <w:r w:rsidR="00286D48">
        <w:t xml:space="preserve">the </w:t>
      </w:r>
      <w:r>
        <w:t xml:space="preserve">ecosystem component layer in the </w:t>
      </w:r>
      <w:r w:rsidR="00286D48">
        <w:t>concerned ecosystem services</w:t>
      </w:r>
      <w:r>
        <w:t xml:space="preserve"> or not.</w:t>
      </w:r>
    </w:p>
    <w:p w14:paraId="6740D992" w14:textId="6296C11E" w:rsidR="00C53699" w:rsidRDefault="00286D48" w:rsidP="00C53699">
      <w:pPr>
        <w:pStyle w:val="ListParagraph"/>
      </w:pPr>
      <w:r>
        <w:t>The d</w:t>
      </w:r>
      <w:r w:rsidR="00C53699">
        <w:t xml:space="preserve">efault coefficients matrix is stored in </w:t>
      </w:r>
      <w:r>
        <w:t xml:space="preserve">the file </w:t>
      </w:r>
      <w:r w:rsidR="00C53699" w:rsidRPr="00555B89">
        <w:rPr>
          <w:i/>
        </w:rPr>
        <w:t>Matrices/</w:t>
      </w:r>
      <w:r w:rsidR="00C53699" w:rsidRPr="00350C04">
        <w:rPr>
          <w:i/>
        </w:rPr>
        <w:t>E</w:t>
      </w:r>
      <w:r w:rsidR="00F3268B">
        <w:rPr>
          <w:i/>
        </w:rPr>
        <w:t>S</w:t>
      </w:r>
      <w:r w:rsidR="00C53699" w:rsidRPr="00350C04">
        <w:rPr>
          <w:i/>
        </w:rPr>
        <w:t xml:space="preserve">_matrix.csv </w:t>
      </w:r>
      <w:r w:rsidR="00C53699">
        <w:t>in the tools package and can be used with the tool.</w:t>
      </w:r>
    </w:p>
    <w:p w14:paraId="3DE7A8E8" w14:textId="0BBDB54D" w:rsidR="00C53699" w:rsidRDefault="00293120" w:rsidP="00B673A6">
      <w:pPr>
        <w:pStyle w:val="ListParagraph"/>
        <w:numPr>
          <w:ilvl w:val="0"/>
          <w:numId w:val="40"/>
        </w:numPr>
      </w:pPr>
      <w:r w:rsidRPr="00293120">
        <w:rPr>
          <w:b/>
        </w:rPr>
        <w:t xml:space="preserve">Ecosystem Component layers folder </w:t>
      </w:r>
      <w:r w:rsidR="00C53699" w:rsidRPr="00546339">
        <w:rPr>
          <w:b/>
        </w:rPr>
        <w:t>(required)</w:t>
      </w:r>
      <w:r w:rsidR="00C53699">
        <w:t xml:space="preserve"> – A folder where ecosystem component layer</w:t>
      </w:r>
      <w:r w:rsidR="00540A9E">
        <w:t xml:space="preserve"> file</w:t>
      </w:r>
      <w:r w:rsidR="00C53699">
        <w:t xml:space="preserve">s are stored. </w:t>
      </w:r>
      <w:r w:rsidR="00540A9E">
        <w:t>The l</w:t>
      </w:r>
      <w:r w:rsidR="00C53699">
        <w:t xml:space="preserve">ayers are </w:t>
      </w:r>
      <w:r w:rsidR="00C53699" w:rsidRPr="00555B89">
        <w:rPr>
          <w:i/>
        </w:rPr>
        <w:t>TIFF</w:t>
      </w:r>
      <w:r w:rsidR="00C53699">
        <w:t xml:space="preserve"> rasters </w:t>
      </w:r>
      <w:r w:rsidR="00540A9E">
        <w:t xml:space="preserve">and </w:t>
      </w:r>
      <w:r w:rsidR="00C53699">
        <w:t xml:space="preserve">should have </w:t>
      </w:r>
      <w:r w:rsidR="00540A9E">
        <w:t xml:space="preserve">the </w:t>
      </w:r>
      <w:r w:rsidR="00C53699">
        <w:t xml:space="preserve">same names as the codes in </w:t>
      </w:r>
      <w:r w:rsidR="00540A9E">
        <w:t xml:space="preserve">the </w:t>
      </w:r>
      <w:r w:rsidR="00C53699" w:rsidRPr="001E5CCE">
        <w:rPr>
          <w:b/>
        </w:rPr>
        <w:t>EC CODE</w:t>
      </w:r>
      <w:r w:rsidR="00C53699">
        <w:t xml:space="preserve"> column in coefficients matrix file. The HELCOM ecosystem component layers provided with the tool follow these specific requirements:</w:t>
      </w:r>
    </w:p>
    <w:p w14:paraId="7B479136" w14:textId="77777777" w:rsidR="00C53699" w:rsidRDefault="00C53699" w:rsidP="00B673A6">
      <w:pPr>
        <w:pStyle w:val="ListParagraph"/>
        <w:numPr>
          <w:ilvl w:val="1"/>
          <w:numId w:val="40"/>
        </w:numPr>
      </w:pPr>
      <w:r>
        <w:t>Ecosystem component layers are named using the following text pattern: “</w:t>
      </w:r>
      <w:r w:rsidRPr="00555B89">
        <w:rPr>
          <w:i/>
        </w:rPr>
        <w:t>EC_##.</w:t>
      </w:r>
      <w:proofErr w:type="spellStart"/>
      <w:r w:rsidRPr="00555B89">
        <w:rPr>
          <w:i/>
        </w:rPr>
        <w:t>tif</w:t>
      </w:r>
      <w:proofErr w:type="spellEnd"/>
      <w:r>
        <w:t xml:space="preserve">”, where ## is a unique two symbols. E.g.: </w:t>
      </w:r>
      <w:r w:rsidRPr="00555B89">
        <w:rPr>
          <w:i/>
        </w:rPr>
        <w:t>EC_01.tif</w:t>
      </w:r>
      <w:r>
        <w:t>.</w:t>
      </w:r>
    </w:p>
    <w:p w14:paraId="039AC905" w14:textId="77777777" w:rsidR="00C53699" w:rsidRDefault="00C53699" w:rsidP="00B673A6">
      <w:pPr>
        <w:pStyle w:val="ListParagraph"/>
        <w:numPr>
          <w:ilvl w:val="1"/>
          <w:numId w:val="40"/>
        </w:numPr>
      </w:pPr>
      <w:r>
        <w:t xml:space="preserve">All layers are stored in </w:t>
      </w:r>
      <w:r w:rsidRPr="00555B89">
        <w:rPr>
          <w:i/>
        </w:rPr>
        <w:t>TIFF</w:t>
      </w:r>
      <w:r>
        <w:t xml:space="preserve"> file format and using the </w:t>
      </w:r>
      <w:r w:rsidRPr="00555B89">
        <w:rPr>
          <w:i/>
        </w:rPr>
        <w:t>LZW</w:t>
      </w:r>
      <w:r>
        <w:t xml:space="preserve"> compression method.</w:t>
      </w:r>
    </w:p>
    <w:p w14:paraId="641E76CB" w14:textId="77777777" w:rsidR="00C53699" w:rsidRDefault="00C53699" w:rsidP="00B673A6">
      <w:pPr>
        <w:pStyle w:val="ListParagraph"/>
        <w:numPr>
          <w:ilvl w:val="1"/>
          <w:numId w:val="40"/>
        </w:numPr>
      </w:pPr>
      <w:r>
        <w:t xml:space="preserve">Layers are projected in the </w:t>
      </w:r>
      <w:r w:rsidRPr="00555B89">
        <w:rPr>
          <w:i/>
        </w:rPr>
        <w:t>EPSG:3035</w:t>
      </w:r>
      <w:r>
        <w:t xml:space="preserve"> (</w:t>
      </w:r>
      <w:r w:rsidRPr="00555B89">
        <w:rPr>
          <w:i/>
        </w:rPr>
        <w:t>ETRS89/LAEA Europe</w:t>
      </w:r>
      <w:r>
        <w:t>) projected coordinate system.</w:t>
      </w:r>
    </w:p>
    <w:p w14:paraId="7FC02980" w14:textId="77777777" w:rsidR="00C53699" w:rsidRDefault="00C53699" w:rsidP="00B673A6">
      <w:pPr>
        <w:pStyle w:val="ListParagraph"/>
        <w:numPr>
          <w:ilvl w:val="1"/>
          <w:numId w:val="40"/>
        </w:numPr>
      </w:pPr>
      <w:r>
        <w:t>The raster cell size is 1000x1000 meters.</w:t>
      </w:r>
    </w:p>
    <w:p w14:paraId="0A0518F3" w14:textId="07E0FFF3" w:rsidR="00C53699" w:rsidRDefault="00C53699" w:rsidP="00B673A6">
      <w:pPr>
        <w:pStyle w:val="ListParagraph"/>
        <w:numPr>
          <w:ilvl w:val="1"/>
          <w:numId w:val="40"/>
        </w:numPr>
      </w:pPr>
      <w:r>
        <w:t>Each raster contains values between 0 and 1 only.</w:t>
      </w:r>
    </w:p>
    <w:p w14:paraId="009AE917" w14:textId="5DC7D0DC" w:rsidR="00C53699" w:rsidRDefault="00C53699" w:rsidP="00C53699">
      <w:pPr>
        <w:pStyle w:val="ListParagraph"/>
      </w:pPr>
      <w:r>
        <w:t>All the HELCOM ecosystem component layers are created based on a 1 km resolution EEA reference grid. Cells are taken on board the raster if at least some part of the cell touches the Baltic Sea marine area based on the EEA coastline. All HELCOM raster layers have the same extent, pixel size, and follow the same coastline.</w:t>
      </w:r>
    </w:p>
    <w:p w14:paraId="51ECBD6B" w14:textId="55A481FB" w:rsidR="00C53699" w:rsidRDefault="00540A9E" w:rsidP="00C53699">
      <w:pPr>
        <w:pStyle w:val="ListParagraph"/>
      </w:pPr>
      <w:r>
        <w:t>The d</w:t>
      </w:r>
      <w:r w:rsidR="00C53699">
        <w:t>efault ecosystem component layers folder is stored in</w:t>
      </w:r>
      <w:r>
        <w:t xml:space="preserve"> the</w:t>
      </w:r>
      <w:r w:rsidR="00C53699">
        <w:t xml:space="preserve"> </w:t>
      </w:r>
      <w:r w:rsidR="00C53699" w:rsidRPr="00555B89">
        <w:rPr>
          <w:i/>
        </w:rPr>
        <w:t>Rasters/Ecosystem</w:t>
      </w:r>
      <w:r w:rsidR="00C53699">
        <w:t xml:space="preserve"> folder in </w:t>
      </w:r>
      <w:r>
        <w:t xml:space="preserve">the </w:t>
      </w:r>
      <w:r w:rsidR="00C53699">
        <w:t>tools package and can be used with the tool.</w:t>
      </w:r>
    </w:p>
    <w:p w14:paraId="022B9635" w14:textId="6FA40C4D" w:rsidR="00C53699" w:rsidRDefault="00293120" w:rsidP="00B673A6">
      <w:pPr>
        <w:pStyle w:val="ListParagraph"/>
        <w:numPr>
          <w:ilvl w:val="0"/>
          <w:numId w:val="40"/>
        </w:numPr>
      </w:pPr>
      <w:r w:rsidRPr="00293120">
        <w:rPr>
          <w:b/>
        </w:rPr>
        <w:t xml:space="preserve">Ecosystem Services list </w:t>
      </w:r>
      <w:r w:rsidR="00C53699" w:rsidRPr="00546339">
        <w:rPr>
          <w:b/>
        </w:rPr>
        <w:t>(required)</w:t>
      </w:r>
      <w:r w:rsidR="00C53699">
        <w:t xml:space="preserve"> – The list is populated after selecting </w:t>
      </w:r>
      <w:r w:rsidR="00F3268B">
        <w:t>ecosystem service</w:t>
      </w:r>
      <w:r w:rsidR="00C53699" w:rsidRPr="007058F3">
        <w:t xml:space="preserve"> coefficients matrix </w:t>
      </w:r>
      <w:r w:rsidR="00C53699" w:rsidRPr="00245D40">
        <w:rPr>
          <w:i/>
        </w:rPr>
        <w:t>CSV</w:t>
      </w:r>
      <w:r w:rsidR="00C53699" w:rsidRPr="007058F3">
        <w:t xml:space="preserve"> file</w:t>
      </w:r>
      <w:r w:rsidR="00C53699">
        <w:t xml:space="preserve">. </w:t>
      </w:r>
      <w:r w:rsidR="00593529">
        <w:t xml:space="preserve">The user </w:t>
      </w:r>
      <w:r w:rsidR="00C53699">
        <w:t xml:space="preserve">can select </w:t>
      </w:r>
      <w:r w:rsidR="00593529">
        <w:t xml:space="preserve">which ecosystem </w:t>
      </w:r>
      <w:r w:rsidR="00F3268B">
        <w:t>services</w:t>
      </w:r>
      <w:r w:rsidR="00C53699">
        <w:t xml:space="preserve"> </w:t>
      </w:r>
      <w:r w:rsidR="00593529">
        <w:t xml:space="preserve">to include in the </w:t>
      </w:r>
      <w:r w:rsidR="00C53699">
        <w:t xml:space="preserve">calculation. </w:t>
      </w:r>
    </w:p>
    <w:p w14:paraId="5D2E1025" w14:textId="7BC34254" w:rsidR="00C53699" w:rsidRDefault="00CF74B5" w:rsidP="00B673A6">
      <w:pPr>
        <w:pStyle w:val="ListParagraph"/>
        <w:numPr>
          <w:ilvl w:val="0"/>
          <w:numId w:val="40"/>
        </w:numPr>
      </w:pPr>
      <w:r w:rsidRPr="00CF74B5">
        <w:rPr>
          <w:b/>
        </w:rPr>
        <w:t>Ecosystem Component sub</w:t>
      </w:r>
      <w:r>
        <w:rPr>
          <w:b/>
        </w:rPr>
        <w:t>-g</w:t>
      </w:r>
      <w:r w:rsidRPr="00CF74B5">
        <w:rPr>
          <w:b/>
        </w:rPr>
        <w:t xml:space="preserve">roup list </w:t>
      </w:r>
      <w:r w:rsidR="00C53699" w:rsidRPr="00546339">
        <w:rPr>
          <w:b/>
        </w:rPr>
        <w:t>(required)</w:t>
      </w:r>
      <w:r w:rsidR="00C53699">
        <w:t xml:space="preserve"> – The list is populated after selecting </w:t>
      </w:r>
      <w:r w:rsidR="00F3268B">
        <w:t>ecosystem service</w:t>
      </w:r>
      <w:r w:rsidR="00C53699" w:rsidRPr="007058F3">
        <w:t xml:space="preserve"> coefficients matrix </w:t>
      </w:r>
      <w:r w:rsidR="00C53699" w:rsidRPr="00245D40">
        <w:rPr>
          <w:i/>
        </w:rPr>
        <w:t>CSV</w:t>
      </w:r>
      <w:r w:rsidR="00C53699" w:rsidRPr="007058F3">
        <w:t xml:space="preserve"> file</w:t>
      </w:r>
      <w:r w:rsidR="00C53699">
        <w:t xml:space="preserve">. </w:t>
      </w:r>
      <w:r w:rsidR="00C03F48">
        <w:t>The u</w:t>
      </w:r>
      <w:r w:rsidR="00C53699">
        <w:t xml:space="preserve">ser can select </w:t>
      </w:r>
      <w:r w:rsidR="00C03F48">
        <w:t xml:space="preserve">which </w:t>
      </w:r>
      <w:r w:rsidR="00F3268B">
        <w:t>sub-</w:t>
      </w:r>
      <w:r w:rsidR="00C53699">
        <w:t xml:space="preserve">groups to include in </w:t>
      </w:r>
      <w:r w:rsidR="00C03F48">
        <w:t>the</w:t>
      </w:r>
      <w:r w:rsidR="00C53699">
        <w:t xml:space="preserve"> calculation. </w:t>
      </w:r>
    </w:p>
    <w:p w14:paraId="4B2E51AE" w14:textId="27E224F8" w:rsidR="00C53699" w:rsidRDefault="00C53699" w:rsidP="00B673A6">
      <w:pPr>
        <w:pStyle w:val="ListParagraph"/>
        <w:numPr>
          <w:ilvl w:val="0"/>
          <w:numId w:val="40"/>
        </w:numPr>
      </w:pPr>
      <w:r w:rsidRPr="0059684A">
        <w:rPr>
          <w:b/>
        </w:rPr>
        <w:t>Output folder</w:t>
      </w:r>
      <w:r w:rsidRPr="00546339">
        <w:rPr>
          <w:b/>
        </w:rPr>
        <w:t xml:space="preserve"> (required)</w:t>
      </w:r>
      <w:r>
        <w:t xml:space="preserve"> – An existing folder where </w:t>
      </w:r>
      <w:r w:rsidR="00A203F6">
        <w:t xml:space="preserve">a </w:t>
      </w:r>
      <w:r>
        <w:t xml:space="preserve">result folder with </w:t>
      </w:r>
      <w:r w:rsidR="00B673A6">
        <w:t xml:space="preserve">Ecosystem Service </w:t>
      </w:r>
      <w:r>
        <w:t>rasters will be saved.</w:t>
      </w:r>
    </w:p>
    <w:p w14:paraId="4B0062D1" w14:textId="4331E8D1" w:rsidR="00C53699" w:rsidRDefault="00C53699" w:rsidP="00B673A6">
      <w:pPr>
        <w:pStyle w:val="ListParagraph"/>
        <w:numPr>
          <w:ilvl w:val="0"/>
          <w:numId w:val="40"/>
        </w:numPr>
      </w:pPr>
      <w:r w:rsidRPr="0059684A">
        <w:rPr>
          <w:b/>
        </w:rPr>
        <w:t xml:space="preserve">Result folder name </w:t>
      </w:r>
      <w:r w:rsidRPr="00546339">
        <w:rPr>
          <w:b/>
        </w:rPr>
        <w:t>(required)</w:t>
      </w:r>
      <w:r>
        <w:t xml:space="preserve"> – A name for </w:t>
      </w:r>
      <w:r w:rsidR="00A203F6">
        <w:t xml:space="preserve">the </w:t>
      </w:r>
      <w:r>
        <w:t>result folder.</w:t>
      </w:r>
    </w:p>
    <w:p w14:paraId="68DBC743" w14:textId="1A644DF6" w:rsidR="00C53699" w:rsidRDefault="00C53699" w:rsidP="00C53699">
      <w:r>
        <w:t>T</w:t>
      </w:r>
      <w:r w:rsidR="00A203F6">
        <w:t>he t</w:t>
      </w:r>
      <w:r>
        <w:t>ool creates a folder with</w:t>
      </w:r>
      <w:r w:rsidR="00A203F6">
        <w:t xml:space="preserve"> the</w:t>
      </w:r>
      <w:r>
        <w:t xml:space="preserve"> following result rasters</w:t>
      </w:r>
      <w:r w:rsidR="005B4EF8">
        <w:t xml:space="preserve"> in </w:t>
      </w:r>
      <w:r w:rsidR="005B4EF8" w:rsidRPr="005B4EF8">
        <w:rPr>
          <w:i/>
        </w:rPr>
        <w:t>TIFF</w:t>
      </w:r>
      <w:r w:rsidR="005B4EF8">
        <w:t xml:space="preserve"> format</w:t>
      </w:r>
      <w:r>
        <w:t xml:space="preserve">: </w:t>
      </w:r>
    </w:p>
    <w:p w14:paraId="52783F4A" w14:textId="323B0E12" w:rsidR="00C53699" w:rsidRDefault="00C53699" w:rsidP="00C53699">
      <w:pPr>
        <w:pStyle w:val="ListParagraph"/>
        <w:numPr>
          <w:ilvl w:val="0"/>
          <w:numId w:val="38"/>
        </w:numPr>
      </w:pPr>
      <w:r>
        <w:t xml:space="preserve">Assessment layers for each combination of </w:t>
      </w:r>
      <w:r w:rsidR="009E6BA4">
        <w:rPr>
          <w:lang w:val="en-GB"/>
        </w:rPr>
        <w:t>ecosystem service</w:t>
      </w:r>
      <w:r>
        <w:rPr>
          <w:lang w:val="en-GB"/>
        </w:rPr>
        <w:t xml:space="preserve"> and ecosystem component </w:t>
      </w:r>
      <w:r w:rsidR="009E6BA4">
        <w:rPr>
          <w:lang w:val="en-GB"/>
        </w:rPr>
        <w:t>sub-</w:t>
      </w:r>
      <w:r>
        <w:rPr>
          <w:lang w:val="en-GB"/>
        </w:rPr>
        <w:t>group</w:t>
      </w:r>
      <w:r>
        <w:t>.</w:t>
      </w:r>
    </w:p>
    <w:p w14:paraId="7CC0FFBA" w14:textId="1E250CBD" w:rsidR="009E6BA4" w:rsidRPr="009E6BA4" w:rsidRDefault="00C53699" w:rsidP="00F517D1">
      <w:pPr>
        <w:pStyle w:val="ListParagraph"/>
        <w:numPr>
          <w:ilvl w:val="0"/>
          <w:numId w:val="38"/>
        </w:numPr>
      </w:pPr>
      <w:r>
        <w:t>Aggregated layers of</w:t>
      </w:r>
      <w:r w:rsidRPr="009E6BA4">
        <w:rPr>
          <w:lang w:val="en-GB"/>
        </w:rPr>
        <w:t xml:space="preserve"> all </w:t>
      </w:r>
      <w:r w:rsidR="009E6BA4">
        <w:rPr>
          <w:lang w:val="en-GB"/>
        </w:rPr>
        <w:t>ecosystem services</w:t>
      </w:r>
      <w:r w:rsidRPr="009E6BA4">
        <w:rPr>
          <w:lang w:val="en-GB"/>
        </w:rPr>
        <w:t xml:space="preserve"> within each </w:t>
      </w:r>
      <w:r w:rsidR="009E6BA4">
        <w:rPr>
          <w:lang w:val="en-GB"/>
        </w:rPr>
        <w:t>sub-</w:t>
      </w:r>
      <w:r w:rsidRPr="009E6BA4">
        <w:rPr>
          <w:lang w:val="en-GB"/>
        </w:rPr>
        <w:t>group.</w:t>
      </w:r>
    </w:p>
    <w:p w14:paraId="14264F00" w14:textId="0CD48CFA" w:rsidR="00C53699" w:rsidRDefault="00C53699" w:rsidP="00CF6795">
      <w:pPr>
        <w:pStyle w:val="ListParagraph"/>
        <w:numPr>
          <w:ilvl w:val="0"/>
          <w:numId w:val="38"/>
        </w:numPr>
      </w:pPr>
      <w:r>
        <w:t xml:space="preserve">A </w:t>
      </w:r>
      <w:r w:rsidRPr="00DD0527">
        <w:rPr>
          <w:lang w:val="en-GB"/>
        </w:rPr>
        <w:t xml:space="preserve">total </w:t>
      </w:r>
      <w:r w:rsidR="009E6BA4" w:rsidRPr="00DD0527">
        <w:rPr>
          <w:lang w:val="en-GB"/>
        </w:rPr>
        <w:t>ecosystem service</w:t>
      </w:r>
      <w:r w:rsidR="00715A87">
        <w:rPr>
          <w:lang w:val="en-GB"/>
        </w:rPr>
        <w:t>s</w:t>
      </w:r>
      <w:r w:rsidRPr="00DD0527">
        <w:rPr>
          <w:lang w:val="en-GB"/>
        </w:rPr>
        <w:t xml:space="preserve"> </w:t>
      </w:r>
      <w:r w:rsidR="00715A87">
        <w:rPr>
          <w:lang w:val="en-GB"/>
        </w:rPr>
        <w:t>raster</w:t>
      </w:r>
      <w:r w:rsidR="00715A87" w:rsidRPr="00DD0527">
        <w:rPr>
          <w:lang w:val="en-GB"/>
        </w:rPr>
        <w:t xml:space="preserve"> </w:t>
      </w:r>
      <w:r w:rsidRPr="00DD0527">
        <w:rPr>
          <w:lang w:val="en-GB"/>
        </w:rPr>
        <w:t>layer.</w:t>
      </w:r>
      <w:r w:rsidR="00DD0527" w:rsidRPr="00DD0527">
        <w:t xml:space="preserve"> </w:t>
      </w:r>
    </w:p>
    <w:p w14:paraId="28CDB171" w14:textId="2B6758B7" w:rsidR="00C13AB6" w:rsidRPr="00C53699" w:rsidRDefault="00C13AB6" w:rsidP="00C13AB6">
      <w:r>
        <w:t xml:space="preserve">Source code: </w:t>
      </w:r>
      <w:r w:rsidRPr="00C13AB6">
        <w:rPr>
          <w:i/>
        </w:rPr>
        <w:t>Source/E</w:t>
      </w:r>
      <w:r>
        <w:rPr>
          <w:i/>
        </w:rPr>
        <w:t>S</w:t>
      </w:r>
      <w:r w:rsidRPr="00C13AB6">
        <w:rPr>
          <w:i/>
        </w:rPr>
        <w:t>_tool.py</w:t>
      </w:r>
    </w:p>
    <w:p w14:paraId="0938B303" w14:textId="70F93228" w:rsidR="00F517D1" w:rsidRDefault="00245D40" w:rsidP="00F517D1">
      <w:pPr>
        <w:pStyle w:val="Heading2"/>
        <w:numPr>
          <w:ilvl w:val="0"/>
          <w:numId w:val="1"/>
        </w:numPr>
        <w:rPr>
          <w:b/>
        </w:rPr>
      </w:pPr>
      <w:r w:rsidRPr="00245D40">
        <w:rPr>
          <w:b/>
        </w:rPr>
        <w:lastRenderedPageBreak/>
        <w:t>Sensitivity score matrices for BSII Batch tool</w:t>
      </w:r>
    </w:p>
    <w:p w14:paraId="5F38209A" w14:textId="3F529269" w:rsidR="00F517D1" w:rsidRDefault="00142864" w:rsidP="00F517D1">
      <w:pPr>
        <w:rPr>
          <w:lang w:val="en-GB"/>
        </w:rPr>
      </w:pPr>
      <w:r>
        <w:t>Creates</w:t>
      </w:r>
      <w:r w:rsidR="00245D40" w:rsidRPr="00245D40">
        <w:rPr>
          <w:lang w:val="en-GB"/>
        </w:rPr>
        <w:t xml:space="preserve"> new sensitivity score matrices by combination of existing matrices. </w:t>
      </w:r>
      <w:r w:rsidR="00B1117C">
        <w:rPr>
          <w:lang w:val="en-GB"/>
        </w:rPr>
        <w:t xml:space="preserve">The default tool uses </w:t>
      </w:r>
      <w:r w:rsidR="00245D40">
        <w:rPr>
          <w:lang w:val="en-GB"/>
        </w:rPr>
        <w:t xml:space="preserve">the BSII sensitivity scores matrix and either the ecological value or ecosystem services coefficients matrices as </w:t>
      </w:r>
      <w:r>
        <w:rPr>
          <w:lang w:val="en-GB"/>
        </w:rPr>
        <w:t>input and</w:t>
      </w:r>
      <w:r w:rsidR="00952350">
        <w:rPr>
          <w:lang w:val="en-GB"/>
        </w:rPr>
        <w:t xml:space="preserve"> </w:t>
      </w:r>
      <w:r w:rsidR="00245D40">
        <w:rPr>
          <w:lang w:val="en-GB"/>
        </w:rPr>
        <w:t>creates one specific sensitivity score matrix for each combination of ecological value criteria and ecosystem component group, or for each combination of ecosystem service and ecosystem component sub-group</w:t>
      </w:r>
      <w:r w:rsidR="00F517D1">
        <w:rPr>
          <w:lang w:val="en-GB"/>
        </w:rPr>
        <w:t>.</w:t>
      </w:r>
      <w:r w:rsidR="00BB2C3C">
        <w:rPr>
          <w:lang w:val="en-GB"/>
        </w:rPr>
        <w:t xml:space="preserve"> Result matrices can be used as an input for </w:t>
      </w:r>
      <w:r w:rsidR="00BB2C3C" w:rsidRPr="00BB2C3C">
        <w:rPr>
          <w:b/>
          <w:lang w:val="en-GB"/>
        </w:rPr>
        <w:t>Baltic Sea Impact Index Batch tool for Ecological Values or Ecosystem Services (BSII Batch tool)</w:t>
      </w:r>
      <w:r w:rsidR="00BB2C3C">
        <w:rPr>
          <w:b/>
          <w:lang w:val="en-GB"/>
        </w:rPr>
        <w:t>.</w:t>
      </w:r>
    </w:p>
    <w:p w14:paraId="07479BBA" w14:textId="1A10C6BD" w:rsidR="00F517D1" w:rsidRDefault="00F517D1" w:rsidP="00F517D1">
      <w:r>
        <w:t>T</w:t>
      </w:r>
      <w:r w:rsidR="00952350">
        <w:t>he t</w:t>
      </w:r>
      <w:r>
        <w:t xml:space="preserve">ool accepts </w:t>
      </w:r>
      <w:r w:rsidR="00607185">
        <w:t xml:space="preserve">the </w:t>
      </w:r>
      <w:r>
        <w:t>following user input parameters:</w:t>
      </w:r>
    </w:p>
    <w:p w14:paraId="612DD1A3" w14:textId="5B4C2205" w:rsidR="0041043F" w:rsidRPr="0041043F" w:rsidRDefault="00245D40" w:rsidP="0041043F">
      <w:pPr>
        <w:pStyle w:val="ListParagraph"/>
        <w:numPr>
          <w:ilvl w:val="0"/>
          <w:numId w:val="41"/>
        </w:numPr>
      </w:pPr>
      <w:r w:rsidRPr="00245D40">
        <w:rPr>
          <w:b/>
        </w:rPr>
        <w:t xml:space="preserve">Sensitivity scores matrix </w:t>
      </w:r>
      <w:r w:rsidRPr="00245D40">
        <w:rPr>
          <w:b/>
          <w:i/>
        </w:rPr>
        <w:t>CSV</w:t>
      </w:r>
      <w:r w:rsidRPr="00245D40">
        <w:rPr>
          <w:b/>
        </w:rPr>
        <w:t xml:space="preserve"> file </w:t>
      </w:r>
      <w:r w:rsidR="00F517D1" w:rsidRPr="00546339">
        <w:rPr>
          <w:b/>
        </w:rPr>
        <w:t>(required)</w:t>
      </w:r>
      <w:r w:rsidR="00F517D1">
        <w:t xml:space="preserve"> – </w:t>
      </w:r>
      <w:r w:rsidR="0041043F">
        <w:t xml:space="preserve">Please refer to </w:t>
      </w:r>
      <w:r w:rsidR="0041043F" w:rsidRPr="0041043F">
        <w:rPr>
          <w:b/>
        </w:rPr>
        <w:t>Baltic Sea Impact Index tool (BSII tool)</w:t>
      </w:r>
      <w:r w:rsidR="0041043F">
        <w:rPr>
          <w:b/>
        </w:rPr>
        <w:t xml:space="preserve"> </w:t>
      </w:r>
      <w:r w:rsidR="0041043F">
        <w:t>s</w:t>
      </w:r>
      <w:r w:rsidR="0041043F" w:rsidRPr="0041043F">
        <w:t xml:space="preserve">ensitivity scores matrix </w:t>
      </w:r>
      <w:r w:rsidR="0041043F" w:rsidRPr="002C5645">
        <w:rPr>
          <w:i/>
        </w:rPr>
        <w:t>CSV</w:t>
      </w:r>
      <w:r w:rsidR="0041043F" w:rsidRPr="0041043F">
        <w:t xml:space="preserve"> file</w:t>
      </w:r>
      <w:r w:rsidR="0041043F">
        <w:t xml:space="preserve"> description (Paragraph 6.1).</w:t>
      </w:r>
    </w:p>
    <w:p w14:paraId="28A470B0" w14:textId="79B9F49B" w:rsidR="00F517D1" w:rsidRDefault="00F517D1" w:rsidP="00F517D1">
      <w:pPr>
        <w:pStyle w:val="ListParagraph"/>
      </w:pPr>
    </w:p>
    <w:p w14:paraId="4783CD9A" w14:textId="4C824D04" w:rsidR="00BB2C3C" w:rsidRDefault="00245D40" w:rsidP="00BB2C3C">
      <w:pPr>
        <w:pStyle w:val="ListParagraph"/>
        <w:numPr>
          <w:ilvl w:val="0"/>
          <w:numId w:val="41"/>
        </w:numPr>
      </w:pPr>
      <w:r w:rsidRPr="00245D40">
        <w:rPr>
          <w:b/>
        </w:rPr>
        <w:t>Ecological Value or Ecosystem Services coef</w:t>
      </w:r>
      <w:r>
        <w:rPr>
          <w:b/>
        </w:rPr>
        <w:t>f</w:t>
      </w:r>
      <w:r w:rsidRPr="00245D40">
        <w:rPr>
          <w:b/>
        </w:rPr>
        <w:t xml:space="preserve">icients matrix </w:t>
      </w:r>
      <w:r w:rsidRPr="00245D40">
        <w:rPr>
          <w:b/>
          <w:i/>
        </w:rPr>
        <w:t>CSV</w:t>
      </w:r>
      <w:r w:rsidRPr="00245D40">
        <w:rPr>
          <w:b/>
        </w:rPr>
        <w:t xml:space="preserve"> file</w:t>
      </w:r>
      <w:r w:rsidR="00CC0845">
        <w:rPr>
          <w:b/>
        </w:rPr>
        <w:t xml:space="preserve"> </w:t>
      </w:r>
      <w:r w:rsidR="00CC0845" w:rsidRPr="00546339">
        <w:rPr>
          <w:b/>
        </w:rPr>
        <w:t>(required)</w:t>
      </w:r>
      <w:r w:rsidR="00F517D1">
        <w:t xml:space="preserve"> – </w:t>
      </w:r>
      <w:r w:rsidR="00BB2C3C">
        <w:t xml:space="preserve">Depending on desired result, ecological value or ecosystem services coefficients matrix can be selected. Please refer to paragraphs </w:t>
      </w:r>
      <w:r w:rsidR="00D51E4F">
        <w:t>8</w:t>
      </w:r>
      <w:r w:rsidR="00BB2C3C">
        <w:t xml:space="preserve">.1 and </w:t>
      </w:r>
      <w:r w:rsidR="00D51E4F">
        <w:t>9</w:t>
      </w:r>
      <w:r w:rsidR="00BB2C3C">
        <w:t xml:space="preserve">.1 </w:t>
      </w:r>
      <w:r w:rsidR="00607185">
        <w:t xml:space="preserve">for </w:t>
      </w:r>
      <w:r w:rsidR="00BB2C3C">
        <w:t>description</w:t>
      </w:r>
      <w:r w:rsidR="00607185">
        <w:t>s</w:t>
      </w:r>
      <w:r w:rsidR="00BB2C3C">
        <w:t>.</w:t>
      </w:r>
    </w:p>
    <w:p w14:paraId="5EA73288" w14:textId="3D1C1B58" w:rsidR="00F517D1" w:rsidRDefault="00F517D1" w:rsidP="00F517D1">
      <w:pPr>
        <w:pStyle w:val="ListParagraph"/>
      </w:pPr>
    </w:p>
    <w:p w14:paraId="2CC99B0E" w14:textId="3DD16446" w:rsidR="00F517D1" w:rsidRDefault="00F517D1" w:rsidP="00245D40">
      <w:pPr>
        <w:pStyle w:val="ListParagraph"/>
        <w:numPr>
          <w:ilvl w:val="0"/>
          <w:numId w:val="41"/>
        </w:numPr>
      </w:pPr>
      <w:r w:rsidRPr="0059684A">
        <w:rPr>
          <w:b/>
        </w:rPr>
        <w:t>Output folder</w:t>
      </w:r>
      <w:r w:rsidRPr="00546339">
        <w:rPr>
          <w:b/>
        </w:rPr>
        <w:t xml:space="preserve"> (required)</w:t>
      </w:r>
      <w:r>
        <w:t xml:space="preserve"> – An existing folder where </w:t>
      </w:r>
      <w:r w:rsidR="00607185">
        <w:t xml:space="preserve">the </w:t>
      </w:r>
      <w:r w:rsidR="00EF40AA">
        <w:t>result</w:t>
      </w:r>
      <w:r w:rsidR="00607185">
        <w:t>ing</w:t>
      </w:r>
      <w:r w:rsidR="00EF40AA">
        <w:t xml:space="preserve"> </w:t>
      </w:r>
      <w:r w:rsidR="00EF40AA">
        <w:rPr>
          <w:lang w:val="en-GB"/>
        </w:rPr>
        <w:t xml:space="preserve">sensitivity score </w:t>
      </w:r>
      <w:r w:rsidR="00607185">
        <w:rPr>
          <w:lang w:val="en-GB"/>
        </w:rPr>
        <w:t xml:space="preserve">matrices </w:t>
      </w:r>
      <w:r>
        <w:t>will be saved.</w:t>
      </w:r>
    </w:p>
    <w:p w14:paraId="4E71F0B3" w14:textId="1EB028A4" w:rsidR="00EF40AA" w:rsidRDefault="00F517D1" w:rsidP="00EF40AA">
      <w:r>
        <w:t>T</w:t>
      </w:r>
      <w:r w:rsidR="00607185">
        <w:t>he t</w:t>
      </w:r>
      <w:r>
        <w:t xml:space="preserve">ool creates </w:t>
      </w:r>
      <w:r w:rsidR="00607185">
        <w:t xml:space="preserve">a </w:t>
      </w:r>
      <w:r w:rsidR="00EF40AA">
        <w:t>set of specific sensitivity scores matrices.</w:t>
      </w:r>
    </w:p>
    <w:p w14:paraId="79159A29" w14:textId="0ABD3873" w:rsidR="00C13AB6" w:rsidRDefault="00C13AB6" w:rsidP="00EF40AA">
      <w:r>
        <w:t xml:space="preserve">Source code: </w:t>
      </w:r>
      <w:r w:rsidRPr="00C13AB6">
        <w:rPr>
          <w:i/>
        </w:rPr>
        <w:t>Source/Matrices_for_BSII_Batch.py</w:t>
      </w:r>
    </w:p>
    <w:p w14:paraId="170B6391" w14:textId="4B1E28D1" w:rsidR="00655D41" w:rsidRDefault="00655D41" w:rsidP="00655D41">
      <w:pPr>
        <w:pStyle w:val="Heading2"/>
        <w:numPr>
          <w:ilvl w:val="0"/>
          <w:numId w:val="1"/>
        </w:numPr>
        <w:rPr>
          <w:b/>
        </w:rPr>
      </w:pPr>
      <w:r w:rsidRPr="00655D41">
        <w:rPr>
          <w:b/>
        </w:rPr>
        <w:t>Baltic Sea Impact Index Batch tool for Ecological Values or Ecosystem Services (BSII Batch tool)</w:t>
      </w:r>
    </w:p>
    <w:p w14:paraId="2AF77BDB" w14:textId="2C3BC128" w:rsidR="00655D41" w:rsidRDefault="00607185" w:rsidP="00655D41">
      <w:pPr>
        <w:rPr>
          <w:lang w:val="en-GB"/>
        </w:rPr>
      </w:pPr>
      <w:r>
        <w:rPr>
          <w:lang w:val="en-GB"/>
        </w:rPr>
        <w:t>C</w:t>
      </w:r>
      <w:r w:rsidR="008D3DC9">
        <w:rPr>
          <w:lang w:val="en-GB"/>
        </w:rPr>
        <w:t>alculates the Baltic Sea Impact Index with respect to areas identified as important for ecological value</w:t>
      </w:r>
      <w:r>
        <w:rPr>
          <w:lang w:val="en-GB"/>
        </w:rPr>
        <w:t>,</w:t>
      </w:r>
      <w:r w:rsidR="008D3DC9">
        <w:rPr>
          <w:lang w:val="en-GB"/>
        </w:rPr>
        <w:t xml:space="preserve"> or for the provision of ecosystem services. Upon selection, it addresses either each combination of ecological value criteria and ecosystem component group, or each combination of ecosystem service and ecosystem component sub-group, following the same structure as in the EV and ES tools, respectively. As input, the tool uses data layers on ecosystem components and pressures (</w:t>
      </w:r>
      <w:r>
        <w:rPr>
          <w:lang w:val="en-GB"/>
        </w:rPr>
        <w:t xml:space="preserve">raster </w:t>
      </w:r>
      <w:r w:rsidR="008D3DC9">
        <w:rPr>
          <w:lang w:val="en-GB"/>
        </w:rPr>
        <w:t xml:space="preserve">layers), as well as </w:t>
      </w:r>
      <w:r>
        <w:rPr>
          <w:lang w:val="en-GB"/>
        </w:rPr>
        <w:t xml:space="preserve">a batch of </w:t>
      </w:r>
      <w:r w:rsidR="008D3DC9">
        <w:rPr>
          <w:lang w:val="en-GB"/>
        </w:rPr>
        <w:t xml:space="preserve">specific sensitivity scores matrices. </w:t>
      </w:r>
      <w:r>
        <w:rPr>
          <w:lang w:val="en-GB"/>
        </w:rPr>
        <w:t>As output, i</w:t>
      </w:r>
      <w:r w:rsidR="008D3DC9">
        <w:rPr>
          <w:lang w:val="en-GB"/>
        </w:rPr>
        <w:t>t creates BSII grid layers for each matrix</w:t>
      </w:r>
      <w:r>
        <w:rPr>
          <w:lang w:val="en-GB"/>
        </w:rPr>
        <w:t xml:space="preserve">, </w:t>
      </w:r>
      <w:r w:rsidR="00274EB1">
        <w:rPr>
          <w:lang w:val="en-GB"/>
        </w:rPr>
        <w:t>as well as</w:t>
      </w:r>
      <w:r>
        <w:rPr>
          <w:lang w:val="en-GB"/>
        </w:rPr>
        <w:t xml:space="preserve"> aggregated rasters following the ES or EV aggregation structures</w:t>
      </w:r>
      <w:r w:rsidR="008D3DC9">
        <w:rPr>
          <w:lang w:val="en-GB"/>
        </w:rPr>
        <w:t xml:space="preserve">. Optionally, the tool also creates BSII statistics matrices. The sensitivity scores matrices needed </w:t>
      </w:r>
      <w:r>
        <w:rPr>
          <w:lang w:val="en-GB"/>
        </w:rPr>
        <w:t xml:space="preserve">as </w:t>
      </w:r>
      <w:r w:rsidR="008D3DC9">
        <w:rPr>
          <w:lang w:val="en-GB"/>
        </w:rPr>
        <w:t xml:space="preserve">input to this tool can be created with the </w:t>
      </w:r>
      <w:r w:rsidR="008D3DC9">
        <w:rPr>
          <w:b/>
          <w:lang w:val="en-GB"/>
        </w:rPr>
        <w:t>Sensitivity score matrices for BSII Batch Tool</w:t>
      </w:r>
      <w:r w:rsidR="008D3DC9">
        <w:rPr>
          <w:lang w:val="en-GB"/>
        </w:rPr>
        <w:t>.</w:t>
      </w:r>
    </w:p>
    <w:p w14:paraId="735753A7" w14:textId="173796DF" w:rsidR="00655D41" w:rsidRDefault="00655D41" w:rsidP="00655D41">
      <w:r>
        <w:t>T</w:t>
      </w:r>
      <w:r w:rsidR="00607185">
        <w:t>he t</w:t>
      </w:r>
      <w:r>
        <w:t xml:space="preserve">ool accepts </w:t>
      </w:r>
      <w:r w:rsidR="00607185">
        <w:t xml:space="preserve">the </w:t>
      </w:r>
      <w:r>
        <w:t>following user input parameters:</w:t>
      </w:r>
    </w:p>
    <w:p w14:paraId="76BF7D6A" w14:textId="1DB95894" w:rsidR="00655D41" w:rsidRDefault="006E67E9" w:rsidP="00CC0845">
      <w:pPr>
        <w:pStyle w:val="ListParagraph"/>
        <w:numPr>
          <w:ilvl w:val="0"/>
          <w:numId w:val="42"/>
        </w:numPr>
      </w:pPr>
      <w:r w:rsidRPr="006E67E9">
        <w:rPr>
          <w:b/>
        </w:rPr>
        <w:t>Calculation method</w:t>
      </w:r>
      <w:r w:rsidR="00655D41" w:rsidRPr="00546339">
        <w:rPr>
          <w:b/>
        </w:rPr>
        <w:t xml:space="preserve"> (required)</w:t>
      </w:r>
      <w:r w:rsidR="00655D41">
        <w:t xml:space="preserve"> – </w:t>
      </w:r>
      <w:r w:rsidR="00CC0845">
        <w:t>EV or ES methods:</w:t>
      </w:r>
    </w:p>
    <w:p w14:paraId="6A87DEEF" w14:textId="27D6762E" w:rsidR="00CC0845" w:rsidRPr="00CC0845" w:rsidRDefault="00CC0845" w:rsidP="00CC0845">
      <w:pPr>
        <w:pStyle w:val="ListParagraph"/>
        <w:numPr>
          <w:ilvl w:val="1"/>
          <w:numId w:val="42"/>
        </w:numPr>
      </w:pPr>
      <w:r>
        <w:rPr>
          <w:b/>
        </w:rPr>
        <w:t xml:space="preserve">EV </w:t>
      </w:r>
      <w:r>
        <w:t xml:space="preserve">– to calculate </w:t>
      </w:r>
      <w:r>
        <w:rPr>
          <w:lang w:val="en-GB"/>
        </w:rPr>
        <w:t>the Baltic Sea Impact Index with respect to areas identified as important for ecological value.</w:t>
      </w:r>
    </w:p>
    <w:p w14:paraId="1D391F5B" w14:textId="36EC71CC" w:rsidR="00CC0845" w:rsidRDefault="00CC0845" w:rsidP="00CC0845">
      <w:pPr>
        <w:pStyle w:val="ListParagraph"/>
        <w:numPr>
          <w:ilvl w:val="1"/>
          <w:numId w:val="42"/>
        </w:numPr>
      </w:pPr>
      <w:r>
        <w:rPr>
          <w:b/>
        </w:rPr>
        <w:t xml:space="preserve">ES </w:t>
      </w:r>
      <w:r>
        <w:t xml:space="preserve">– to calculate </w:t>
      </w:r>
      <w:r>
        <w:rPr>
          <w:lang w:val="en-GB"/>
        </w:rPr>
        <w:t>the Baltic Sea Impact Index with respect to areas identified as important for the provision of ecosystem services.</w:t>
      </w:r>
    </w:p>
    <w:p w14:paraId="0AAD27F3" w14:textId="3A06422A" w:rsidR="00CC0845" w:rsidRDefault="00CC0845" w:rsidP="00BD31E7">
      <w:pPr>
        <w:pStyle w:val="ListParagraph"/>
        <w:numPr>
          <w:ilvl w:val="0"/>
          <w:numId w:val="42"/>
        </w:numPr>
      </w:pPr>
      <w:r w:rsidRPr="00CC0845">
        <w:rPr>
          <w:b/>
        </w:rPr>
        <w:t xml:space="preserve">Sensitivity scores matrices folder </w:t>
      </w:r>
      <w:r w:rsidR="00655D41" w:rsidRPr="00546339">
        <w:rPr>
          <w:b/>
        </w:rPr>
        <w:t>(required)</w:t>
      </w:r>
      <w:r w:rsidR="00655D41">
        <w:t xml:space="preserve"> </w:t>
      </w:r>
      <w:r>
        <w:t xml:space="preserve">– </w:t>
      </w:r>
      <w:r w:rsidR="00C54F8E">
        <w:t>A</w:t>
      </w:r>
      <w:r>
        <w:t xml:space="preserve"> folder with sensitivity scores matrices (a result folder from </w:t>
      </w:r>
      <w:r>
        <w:rPr>
          <w:lang w:val="en-GB"/>
        </w:rPr>
        <w:t xml:space="preserve">the </w:t>
      </w:r>
      <w:r>
        <w:rPr>
          <w:b/>
          <w:lang w:val="en-GB"/>
        </w:rPr>
        <w:t>Sensitivity score matrices for BSII Batch Tool</w:t>
      </w:r>
      <w:r>
        <w:t>):</w:t>
      </w:r>
    </w:p>
    <w:p w14:paraId="7FE1C396" w14:textId="62002D69" w:rsidR="00CC0845" w:rsidRPr="00CC0845" w:rsidRDefault="00CC0845" w:rsidP="00CC0845">
      <w:pPr>
        <w:pStyle w:val="ListParagraph"/>
        <w:numPr>
          <w:ilvl w:val="1"/>
          <w:numId w:val="42"/>
        </w:numPr>
      </w:pPr>
      <w:r>
        <w:rPr>
          <w:lang w:val="en-GB"/>
        </w:rPr>
        <w:t xml:space="preserve">If </w:t>
      </w:r>
      <w:r w:rsidR="00650A1E">
        <w:rPr>
          <w:lang w:val="en-GB"/>
        </w:rPr>
        <w:t xml:space="preserve">the </w:t>
      </w:r>
      <w:r>
        <w:rPr>
          <w:lang w:val="en-GB"/>
        </w:rPr>
        <w:t xml:space="preserve">EV method is selected – </w:t>
      </w:r>
      <w:r w:rsidR="00650A1E">
        <w:rPr>
          <w:lang w:val="en-GB"/>
        </w:rPr>
        <w:t xml:space="preserve">the </w:t>
      </w:r>
      <w:r>
        <w:rPr>
          <w:lang w:val="en-GB"/>
        </w:rPr>
        <w:t>folder should contain sensitivity score matrices for each combination of ecological value criteria and ecosystem component group.</w:t>
      </w:r>
    </w:p>
    <w:p w14:paraId="32540CCE" w14:textId="5E5B2F5E" w:rsidR="00CC0845" w:rsidRDefault="00CC0845" w:rsidP="00CC0845">
      <w:pPr>
        <w:pStyle w:val="ListParagraph"/>
        <w:numPr>
          <w:ilvl w:val="1"/>
          <w:numId w:val="42"/>
        </w:numPr>
      </w:pPr>
      <w:r>
        <w:rPr>
          <w:lang w:val="en-GB"/>
        </w:rPr>
        <w:t xml:space="preserve">If </w:t>
      </w:r>
      <w:r w:rsidR="00650A1E">
        <w:rPr>
          <w:lang w:val="en-GB"/>
        </w:rPr>
        <w:t xml:space="preserve">the </w:t>
      </w:r>
      <w:r>
        <w:rPr>
          <w:lang w:val="en-GB"/>
        </w:rPr>
        <w:t xml:space="preserve">ES method is selected – </w:t>
      </w:r>
      <w:r w:rsidR="00650A1E">
        <w:rPr>
          <w:lang w:val="en-GB"/>
        </w:rPr>
        <w:t xml:space="preserve">the </w:t>
      </w:r>
      <w:r>
        <w:rPr>
          <w:lang w:val="en-GB"/>
        </w:rPr>
        <w:t>folder should contain sensitivity score matrices for each combination of ecosystem service and ecosystem component sub-group.</w:t>
      </w:r>
    </w:p>
    <w:p w14:paraId="2B3B4EA2" w14:textId="32DCDF07" w:rsidR="00655D41" w:rsidRDefault="00CC0845" w:rsidP="00BD31E7">
      <w:pPr>
        <w:pStyle w:val="ListParagraph"/>
        <w:numPr>
          <w:ilvl w:val="0"/>
          <w:numId w:val="42"/>
        </w:numPr>
      </w:pPr>
      <w:r w:rsidRPr="00CC0845">
        <w:rPr>
          <w:b/>
        </w:rPr>
        <w:lastRenderedPageBreak/>
        <w:t>Ecosystem Component layers folder (required)</w:t>
      </w:r>
      <w:r>
        <w:t xml:space="preserve"> </w:t>
      </w:r>
      <w:r w:rsidR="00655D41">
        <w:t>– A folder where ecosystem component layer</w:t>
      </w:r>
      <w:r w:rsidR="0093101B">
        <w:t xml:space="preserve"> file</w:t>
      </w:r>
      <w:r w:rsidR="00655D41">
        <w:t xml:space="preserve">s are stored. </w:t>
      </w:r>
      <w:r w:rsidR="0093101B">
        <w:t>The l</w:t>
      </w:r>
      <w:r w:rsidR="00655D41">
        <w:t xml:space="preserve">ayers are </w:t>
      </w:r>
      <w:r w:rsidR="00655D41" w:rsidRPr="00555B89">
        <w:rPr>
          <w:i/>
        </w:rPr>
        <w:t>TIFF</w:t>
      </w:r>
      <w:r w:rsidR="00655D41">
        <w:t xml:space="preserve"> rasters </w:t>
      </w:r>
      <w:r w:rsidR="0093101B">
        <w:t xml:space="preserve">and </w:t>
      </w:r>
      <w:r w:rsidR="00655D41">
        <w:t>should have</w:t>
      </w:r>
      <w:r w:rsidR="0093101B">
        <w:t xml:space="preserve"> the</w:t>
      </w:r>
      <w:r w:rsidR="00655D41">
        <w:t xml:space="preserve"> same names as the </w:t>
      </w:r>
      <w:r w:rsidR="0093101B">
        <w:t xml:space="preserve">ecosystem component layer </w:t>
      </w:r>
      <w:r w:rsidR="00655D41">
        <w:t xml:space="preserve">codes in the second column </w:t>
      </w:r>
      <w:r w:rsidR="0093101B">
        <w:t xml:space="preserve">of the </w:t>
      </w:r>
      <w:r w:rsidR="00655D41">
        <w:t>sensitivity scores file. The HELCOM ecosystem component layers provided with the tool follow these specific requirements:</w:t>
      </w:r>
    </w:p>
    <w:p w14:paraId="1D4471E6" w14:textId="77777777" w:rsidR="00655D41" w:rsidRDefault="00655D41" w:rsidP="00BD31E7">
      <w:pPr>
        <w:pStyle w:val="ListParagraph"/>
        <w:numPr>
          <w:ilvl w:val="1"/>
          <w:numId w:val="42"/>
        </w:numPr>
      </w:pPr>
      <w:r>
        <w:t>Ecosystem component layers are named using the following text pattern: “</w:t>
      </w:r>
      <w:r w:rsidRPr="00555B89">
        <w:rPr>
          <w:i/>
        </w:rPr>
        <w:t>EC_##.</w:t>
      </w:r>
      <w:proofErr w:type="spellStart"/>
      <w:r w:rsidRPr="00555B89">
        <w:rPr>
          <w:i/>
        </w:rPr>
        <w:t>tif</w:t>
      </w:r>
      <w:proofErr w:type="spellEnd"/>
      <w:r>
        <w:t xml:space="preserve">”, where ## is a unique two symbols. E.g.: </w:t>
      </w:r>
      <w:r w:rsidRPr="00555B89">
        <w:rPr>
          <w:i/>
        </w:rPr>
        <w:t>EC_01.tif</w:t>
      </w:r>
      <w:r>
        <w:t>.</w:t>
      </w:r>
    </w:p>
    <w:p w14:paraId="65D23E3F" w14:textId="77777777" w:rsidR="00655D41" w:rsidRDefault="00655D41" w:rsidP="00BD31E7">
      <w:pPr>
        <w:pStyle w:val="ListParagraph"/>
        <w:numPr>
          <w:ilvl w:val="1"/>
          <w:numId w:val="42"/>
        </w:numPr>
      </w:pPr>
      <w:r>
        <w:t xml:space="preserve">All layers are stored in </w:t>
      </w:r>
      <w:r w:rsidRPr="00555B89">
        <w:rPr>
          <w:i/>
        </w:rPr>
        <w:t>TIFF</w:t>
      </w:r>
      <w:r>
        <w:t xml:space="preserve"> file format and using the </w:t>
      </w:r>
      <w:r w:rsidRPr="00555B89">
        <w:rPr>
          <w:i/>
        </w:rPr>
        <w:t>LZW</w:t>
      </w:r>
      <w:r>
        <w:t xml:space="preserve"> compression method.</w:t>
      </w:r>
    </w:p>
    <w:p w14:paraId="4DAAF1D8" w14:textId="77777777" w:rsidR="00655D41" w:rsidRDefault="00655D41" w:rsidP="00BD31E7">
      <w:pPr>
        <w:pStyle w:val="ListParagraph"/>
        <w:numPr>
          <w:ilvl w:val="1"/>
          <w:numId w:val="42"/>
        </w:numPr>
      </w:pPr>
      <w:r>
        <w:t xml:space="preserve">Layers are projected in the </w:t>
      </w:r>
      <w:r w:rsidRPr="00555B89">
        <w:rPr>
          <w:i/>
        </w:rPr>
        <w:t>EPSG:3035</w:t>
      </w:r>
      <w:r>
        <w:t xml:space="preserve"> (</w:t>
      </w:r>
      <w:r w:rsidRPr="00555B89">
        <w:rPr>
          <w:i/>
        </w:rPr>
        <w:t>ETRS89/LAEA Europe</w:t>
      </w:r>
      <w:r>
        <w:t>) projected coordinate system.</w:t>
      </w:r>
    </w:p>
    <w:p w14:paraId="320CC815" w14:textId="77777777" w:rsidR="00655D41" w:rsidRDefault="00655D41" w:rsidP="00BD31E7">
      <w:pPr>
        <w:pStyle w:val="ListParagraph"/>
        <w:numPr>
          <w:ilvl w:val="1"/>
          <w:numId w:val="42"/>
        </w:numPr>
      </w:pPr>
      <w:r>
        <w:t>The raster cell size is 1000x1000 meters.</w:t>
      </w:r>
    </w:p>
    <w:p w14:paraId="2F649496" w14:textId="5E64D812" w:rsidR="00655D41" w:rsidRDefault="00655D41" w:rsidP="00BD31E7">
      <w:pPr>
        <w:pStyle w:val="ListParagraph"/>
        <w:numPr>
          <w:ilvl w:val="1"/>
          <w:numId w:val="42"/>
        </w:numPr>
      </w:pPr>
      <w:r>
        <w:t>Each raster contains values between 0 and 1 only.</w:t>
      </w:r>
    </w:p>
    <w:p w14:paraId="40A518DB" w14:textId="5DC22425" w:rsidR="00655D41" w:rsidRDefault="00655D41" w:rsidP="00655D41">
      <w:pPr>
        <w:pStyle w:val="ListParagraph"/>
      </w:pPr>
      <w:r>
        <w:t>All the HELCOM ecosystem component layers are created based on a 1 km resolution EEA reference grid. Cells are taken on board the raster if at least some part of the cell touches the Baltic Sea marine area based on the EEA coastline. All HELCOM raster layers have the same extent, pixel size, and follow the same coastline.</w:t>
      </w:r>
    </w:p>
    <w:p w14:paraId="18B765A6" w14:textId="7E63FBAC" w:rsidR="00655D41" w:rsidRDefault="0093101B" w:rsidP="00655D41">
      <w:pPr>
        <w:pStyle w:val="ListParagraph"/>
      </w:pPr>
      <w:r>
        <w:t>The d</w:t>
      </w:r>
      <w:r w:rsidR="00655D41">
        <w:t xml:space="preserve">efault ecosystem component layers folder is stored </w:t>
      </w:r>
      <w:r>
        <w:t xml:space="preserve">in </w:t>
      </w:r>
      <w:proofErr w:type="gramStart"/>
      <w:r>
        <w:t xml:space="preserve">the </w:t>
      </w:r>
      <w:r w:rsidR="00655D41">
        <w:t xml:space="preserve"> </w:t>
      </w:r>
      <w:r w:rsidR="00655D41" w:rsidRPr="00555B89">
        <w:rPr>
          <w:i/>
        </w:rPr>
        <w:t>Rasters</w:t>
      </w:r>
      <w:proofErr w:type="gramEnd"/>
      <w:r w:rsidR="00655D41" w:rsidRPr="00555B89">
        <w:rPr>
          <w:i/>
        </w:rPr>
        <w:t>/Ecosystem</w:t>
      </w:r>
      <w:r w:rsidR="00655D41">
        <w:t xml:space="preserve"> folder in </w:t>
      </w:r>
      <w:r>
        <w:t xml:space="preserve">the </w:t>
      </w:r>
      <w:r w:rsidR="00655D41">
        <w:t>tools package and can be used with the tool.</w:t>
      </w:r>
    </w:p>
    <w:p w14:paraId="4EC34DD9" w14:textId="61E4BCBF" w:rsidR="00655D41" w:rsidRDefault="00CC0845" w:rsidP="00BD31E7">
      <w:pPr>
        <w:pStyle w:val="ListParagraph"/>
        <w:numPr>
          <w:ilvl w:val="0"/>
          <w:numId w:val="42"/>
        </w:numPr>
      </w:pPr>
      <w:r w:rsidRPr="00CC0845">
        <w:rPr>
          <w:b/>
        </w:rPr>
        <w:t xml:space="preserve">Pressure layers folder </w:t>
      </w:r>
      <w:r w:rsidR="00655D41" w:rsidRPr="00546339">
        <w:rPr>
          <w:b/>
        </w:rPr>
        <w:t>(required)</w:t>
      </w:r>
      <w:r w:rsidR="00655D41">
        <w:t xml:space="preserve"> – A folder where pressure layer</w:t>
      </w:r>
      <w:r w:rsidR="0093101B">
        <w:t xml:space="preserve"> file</w:t>
      </w:r>
      <w:r w:rsidR="00655D41">
        <w:t xml:space="preserve">s are stored. </w:t>
      </w:r>
      <w:r w:rsidR="0093101B">
        <w:t xml:space="preserve">The layers </w:t>
      </w:r>
      <w:r w:rsidR="00655D41">
        <w:t xml:space="preserve">are </w:t>
      </w:r>
      <w:r w:rsidR="00655D41" w:rsidRPr="00555B89">
        <w:rPr>
          <w:i/>
        </w:rPr>
        <w:t>TIFF</w:t>
      </w:r>
      <w:r w:rsidR="00655D41">
        <w:t xml:space="preserve"> rasters </w:t>
      </w:r>
      <w:r w:rsidR="0093101B">
        <w:t xml:space="preserve">and </w:t>
      </w:r>
      <w:r w:rsidR="00655D41">
        <w:t>should have same names as the</w:t>
      </w:r>
      <w:r w:rsidR="0093101B">
        <w:t xml:space="preserve"> pressure layer</w:t>
      </w:r>
      <w:r w:rsidR="00655D41">
        <w:t xml:space="preserve"> codes in the second row in the sensitivity scores file. The HELCOM pressure layers provided with the tool follow these specific requirements:</w:t>
      </w:r>
    </w:p>
    <w:p w14:paraId="358E4EAE" w14:textId="77777777" w:rsidR="00655D41" w:rsidRDefault="00655D41" w:rsidP="00BD31E7">
      <w:pPr>
        <w:pStyle w:val="ListParagraph"/>
        <w:numPr>
          <w:ilvl w:val="1"/>
          <w:numId w:val="42"/>
        </w:numPr>
      </w:pPr>
      <w:r>
        <w:t>Pressure layers are named using the following text pattern: “</w:t>
      </w:r>
      <w:r>
        <w:rPr>
          <w:i/>
        </w:rPr>
        <w:t>PL</w:t>
      </w:r>
      <w:r w:rsidRPr="00555B89">
        <w:rPr>
          <w:i/>
        </w:rPr>
        <w:t>_##.</w:t>
      </w:r>
      <w:proofErr w:type="spellStart"/>
      <w:r w:rsidRPr="00555B89">
        <w:rPr>
          <w:i/>
        </w:rPr>
        <w:t>tif</w:t>
      </w:r>
      <w:proofErr w:type="spellEnd"/>
      <w:r>
        <w:t xml:space="preserve">”, where ## is a unique two symbols. E.g.: </w:t>
      </w:r>
      <w:r>
        <w:rPr>
          <w:i/>
        </w:rPr>
        <w:t>PL</w:t>
      </w:r>
      <w:r w:rsidRPr="00555B89">
        <w:rPr>
          <w:i/>
        </w:rPr>
        <w:t>_01.tif</w:t>
      </w:r>
      <w:r>
        <w:t>.</w:t>
      </w:r>
    </w:p>
    <w:p w14:paraId="2F6D42AD" w14:textId="77777777" w:rsidR="00655D41" w:rsidRDefault="00655D41" w:rsidP="00BD31E7">
      <w:pPr>
        <w:pStyle w:val="ListParagraph"/>
        <w:numPr>
          <w:ilvl w:val="1"/>
          <w:numId w:val="42"/>
        </w:numPr>
      </w:pPr>
      <w:r>
        <w:t xml:space="preserve">All layers are stored in </w:t>
      </w:r>
      <w:r w:rsidRPr="00555B89">
        <w:rPr>
          <w:i/>
        </w:rPr>
        <w:t>TIFF</w:t>
      </w:r>
      <w:r>
        <w:t xml:space="preserve"> file format and using the </w:t>
      </w:r>
      <w:r w:rsidRPr="00555B89">
        <w:rPr>
          <w:i/>
        </w:rPr>
        <w:t>LZW</w:t>
      </w:r>
      <w:r>
        <w:t xml:space="preserve"> compression method.</w:t>
      </w:r>
    </w:p>
    <w:p w14:paraId="0DA3BC0B" w14:textId="77777777" w:rsidR="00655D41" w:rsidRDefault="00655D41" w:rsidP="00BD31E7">
      <w:pPr>
        <w:pStyle w:val="ListParagraph"/>
        <w:numPr>
          <w:ilvl w:val="1"/>
          <w:numId w:val="42"/>
        </w:numPr>
      </w:pPr>
      <w:r>
        <w:t xml:space="preserve">Layers are projected in the </w:t>
      </w:r>
      <w:r w:rsidRPr="00555B89">
        <w:rPr>
          <w:i/>
        </w:rPr>
        <w:t>EPSG:3035</w:t>
      </w:r>
      <w:r>
        <w:t xml:space="preserve"> (</w:t>
      </w:r>
      <w:r w:rsidRPr="00555B89">
        <w:rPr>
          <w:i/>
        </w:rPr>
        <w:t>ETRS89/LAEA Europe</w:t>
      </w:r>
      <w:r>
        <w:t>) projected coordinate system.</w:t>
      </w:r>
    </w:p>
    <w:p w14:paraId="5D71B9A0" w14:textId="77777777" w:rsidR="00655D41" w:rsidRDefault="00655D41" w:rsidP="00BD31E7">
      <w:pPr>
        <w:pStyle w:val="ListParagraph"/>
        <w:numPr>
          <w:ilvl w:val="1"/>
          <w:numId w:val="42"/>
        </w:numPr>
      </w:pPr>
      <w:r>
        <w:t>The raster cell size is 1000x1000 meters.</w:t>
      </w:r>
    </w:p>
    <w:p w14:paraId="6EEB21D6" w14:textId="1F29E12D" w:rsidR="00655D41" w:rsidRDefault="00655D41" w:rsidP="00BD31E7">
      <w:pPr>
        <w:pStyle w:val="ListParagraph"/>
        <w:numPr>
          <w:ilvl w:val="1"/>
          <w:numId w:val="42"/>
        </w:numPr>
      </w:pPr>
      <w:r>
        <w:t>Each raster contains values between 0 and 1 only.</w:t>
      </w:r>
    </w:p>
    <w:p w14:paraId="4D7E1277" w14:textId="24B04381" w:rsidR="00655D41" w:rsidRDefault="00655D41" w:rsidP="00655D41">
      <w:pPr>
        <w:pStyle w:val="ListParagraph"/>
      </w:pPr>
      <w:r>
        <w:t>All the HELCOM pressure layers are created based on a 1 km resolution EEA reference grid. Cells are taken on board the raster if at least some part of the cell touches the Baltic Sea marine area based on the EEA coastline. All HELCOM raster layers have the same extent, pixel size, and follow the same coastline.</w:t>
      </w:r>
    </w:p>
    <w:p w14:paraId="789745A8" w14:textId="191A82A2" w:rsidR="00655D41" w:rsidRDefault="0093101B" w:rsidP="00655D41">
      <w:pPr>
        <w:pStyle w:val="ListParagraph"/>
      </w:pPr>
      <w:r>
        <w:t>The d</w:t>
      </w:r>
      <w:r w:rsidR="00655D41">
        <w:t xml:space="preserve">efault pressure layers folder is stored in </w:t>
      </w:r>
      <w:r>
        <w:t xml:space="preserve">the </w:t>
      </w:r>
      <w:r w:rsidR="00655D41" w:rsidRPr="00FB787E">
        <w:rPr>
          <w:i/>
        </w:rPr>
        <w:t>Rasters/Pressures</w:t>
      </w:r>
      <w:r w:rsidR="00655D41">
        <w:t xml:space="preserve"> folder in </w:t>
      </w:r>
      <w:r>
        <w:t xml:space="preserve">the </w:t>
      </w:r>
      <w:r w:rsidR="00655D41">
        <w:t>tools package and can be used with the tool.</w:t>
      </w:r>
    </w:p>
    <w:p w14:paraId="61A7CAC2" w14:textId="28499FCE" w:rsidR="00655D41" w:rsidRDefault="00655D41" w:rsidP="00BD31E7">
      <w:pPr>
        <w:pStyle w:val="ListParagraph"/>
        <w:numPr>
          <w:ilvl w:val="0"/>
          <w:numId w:val="42"/>
        </w:numPr>
      </w:pPr>
      <w:r w:rsidRPr="0099791B">
        <w:rPr>
          <w:b/>
        </w:rPr>
        <w:t>Calculate statistics matrix</w:t>
      </w:r>
      <w:r w:rsidRPr="00546339">
        <w:rPr>
          <w:b/>
        </w:rPr>
        <w:t xml:space="preserve"> (required)</w:t>
      </w:r>
      <w:r>
        <w:t xml:space="preserve"> – </w:t>
      </w:r>
      <w:r w:rsidR="0093101B">
        <w:t xml:space="preserve">Option </w:t>
      </w:r>
      <w:r>
        <w:t xml:space="preserve">to calculate </w:t>
      </w:r>
      <w:r w:rsidRPr="0099791B">
        <w:t>BSII statistics matri</w:t>
      </w:r>
      <w:r w:rsidR="00A437FC">
        <w:t>ces</w:t>
      </w:r>
      <w:r w:rsidRPr="0099791B">
        <w:t>, which show how much each ecosystem component and pressure combination contributes to total impact</w:t>
      </w:r>
      <w:r>
        <w:t>.</w:t>
      </w:r>
    </w:p>
    <w:p w14:paraId="7EBCD79E" w14:textId="42248D20" w:rsidR="00655D41" w:rsidRDefault="00655D41" w:rsidP="00CC0845">
      <w:pPr>
        <w:pStyle w:val="ListParagraph"/>
        <w:numPr>
          <w:ilvl w:val="0"/>
          <w:numId w:val="42"/>
        </w:numPr>
      </w:pPr>
      <w:r w:rsidRPr="0099791B">
        <w:rPr>
          <w:b/>
        </w:rPr>
        <w:t>Output folder</w:t>
      </w:r>
      <w:r w:rsidRPr="00546339">
        <w:rPr>
          <w:b/>
        </w:rPr>
        <w:t xml:space="preserve"> (required)</w:t>
      </w:r>
      <w:r>
        <w:t xml:space="preserve"> – An existing folder where</w:t>
      </w:r>
      <w:r w:rsidR="0093101B">
        <w:t xml:space="preserve"> the resulting</w:t>
      </w:r>
      <w:r>
        <w:t xml:space="preserve"> BSII raster</w:t>
      </w:r>
      <w:r w:rsidR="00A80EE5">
        <w:t>s</w:t>
      </w:r>
      <w:r>
        <w:t xml:space="preserve"> and statistics matri</w:t>
      </w:r>
      <w:r w:rsidR="00A80EE5">
        <w:t>ces</w:t>
      </w:r>
      <w:r>
        <w:t xml:space="preserve"> will be saved.</w:t>
      </w:r>
    </w:p>
    <w:p w14:paraId="2DA8CB00" w14:textId="4D4AC9DD" w:rsidR="00655D41" w:rsidRDefault="00655D41" w:rsidP="00655D41">
      <w:r>
        <w:t>T</w:t>
      </w:r>
      <w:r w:rsidR="0093101B">
        <w:t>he t</w:t>
      </w:r>
      <w:r>
        <w:t xml:space="preserve">ool creates </w:t>
      </w:r>
      <w:r w:rsidR="0093101B">
        <w:t xml:space="preserve">the </w:t>
      </w:r>
      <w:r>
        <w:t>following results:</w:t>
      </w:r>
    </w:p>
    <w:p w14:paraId="3F80898E" w14:textId="49A48E79" w:rsidR="00655D41" w:rsidRPr="00A80EE5" w:rsidRDefault="00655D41" w:rsidP="00655D41">
      <w:pPr>
        <w:pStyle w:val="ListParagraph"/>
        <w:numPr>
          <w:ilvl w:val="0"/>
          <w:numId w:val="38"/>
        </w:numPr>
      </w:pPr>
      <w:r>
        <w:t>BSII raster</w:t>
      </w:r>
      <w:r w:rsidR="00A80EE5">
        <w:t>s</w:t>
      </w:r>
      <w:r>
        <w:t xml:space="preserve"> in </w:t>
      </w:r>
      <w:r w:rsidRPr="00A80EE5">
        <w:rPr>
          <w:i/>
        </w:rPr>
        <w:t>TIFF</w:t>
      </w:r>
      <w:r>
        <w:t xml:space="preserve"> format</w:t>
      </w:r>
      <w:r w:rsidRPr="00D36306">
        <w:t xml:space="preserve"> </w:t>
      </w:r>
      <w:r w:rsidR="00A80EE5">
        <w:t xml:space="preserve">for each combination </w:t>
      </w:r>
      <w:r w:rsidR="00A80EE5">
        <w:rPr>
          <w:lang w:val="en-GB"/>
        </w:rPr>
        <w:t>of ecological value criteria and ecosystem component group, or for each combination of ecosystem service and ecosystem component sub-group.</w:t>
      </w:r>
    </w:p>
    <w:p w14:paraId="7DC461C5" w14:textId="5E36D268" w:rsidR="00A80EE5" w:rsidRPr="00150E34" w:rsidRDefault="00A80EE5" w:rsidP="00A80EE5">
      <w:pPr>
        <w:pStyle w:val="ListParagraph"/>
        <w:numPr>
          <w:ilvl w:val="0"/>
          <w:numId w:val="38"/>
        </w:numPr>
      </w:pPr>
      <w:r>
        <w:t xml:space="preserve">BSII aggregated rasters in </w:t>
      </w:r>
      <w:r w:rsidRPr="00A80EE5">
        <w:rPr>
          <w:i/>
        </w:rPr>
        <w:t>TIFF</w:t>
      </w:r>
      <w:r>
        <w:t xml:space="preserve"> format</w:t>
      </w:r>
      <w:r w:rsidRPr="00D36306">
        <w:t xml:space="preserve"> </w:t>
      </w:r>
      <w:r>
        <w:t>of</w:t>
      </w:r>
      <w:r>
        <w:rPr>
          <w:lang w:val="en-GB"/>
        </w:rPr>
        <w:t xml:space="preserve"> all ecological value criteria within each group</w:t>
      </w:r>
      <w:r w:rsidR="00697482">
        <w:rPr>
          <w:lang w:val="en-GB"/>
        </w:rPr>
        <w:t>,</w:t>
      </w:r>
      <w:r>
        <w:rPr>
          <w:lang w:val="en-GB"/>
        </w:rPr>
        <w:t xml:space="preserve"> or of all ecosystem service within each sub-group.</w:t>
      </w:r>
    </w:p>
    <w:p w14:paraId="12AA6EFA" w14:textId="0AFCBE14" w:rsidR="00A80EE5" w:rsidRPr="00A80EE5" w:rsidRDefault="00A80EE5" w:rsidP="00CF6795">
      <w:pPr>
        <w:pStyle w:val="ListParagraph"/>
        <w:numPr>
          <w:ilvl w:val="0"/>
          <w:numId w:val="38"/>
        </w:numPr>
      </w:pPr>
      <w:r>
        <w:t>BSII total aggregated</w:t>
      </w:r>
      <w:r w:rsidR="00697482">
        <w:t xml:space="preserve"> raster for impacts on</w:t>
      </w:r>
      <w:r>
        <w:t xml:space="preserve"> </w:t>
      </w:r>
      <w:r w:rsidRPr="00A80EE5">
        <w:rPr>
          <w:lang w:val="en-GB"/>
        </w:rPr>
        <w:t xml:space="preserve">ecological value </w:t>
      </w:r>
      <w:r>
        <w:t>or ecosystem service</w:t>
      </w:r>
      <w:r w:rsidR="00697482">
        <w:t>s</w:t>
      </w:r>
      <w:r w:rsidRPr="00A80EE5">
        <w:t xml:space="preserve"> </w:t>
      </w:r>
      <w:r>
        <w:t xml:space="preserve">in </w:t>
      </w:r>
      <w:r w:rsidRPr="00A80EE5">
        <w:rPr>
          <w:i/>
        </w:rPr>
        <w:t>TIFF</w:t>
      </w:r>
      <w:r>
        <w:t xml:space="preserve"> format</w:t>
      </w:r>
      <w:r w:rsidRPr="00A80EE5">
        <w:rPr>
          <w:lang w:val="en-GB"/>
        </w:rPr>
        <w:t>.</w:t>
      </w:r>
    </w:p>
    <w:p w14:paraId="059743A9" w14:textId="6B032378" w:rsidR="00655D41" w:rsidRDefault="00655D41" w:rsidP="00CF6795">
      <w:pPr>
        <w:pStyle w:val="ListParagraph"/>
        <w:numPr>
          <w:ilvl w:val="0"/>
          <w:numId w:val="38"/>
        </w:numPr>
      </w:pPr>
      <w:r>
        <w:t xml:space="preserve">Statistics </w:t>
      </w:r>
      <w:r w:rsidRPr="00546339">
        <w:t>matri</w:t>
      </w:r>
      <w:r w:rsidR="00A80EE5">
        <w:t>ces</w:t>
      </w:r>
      <w:r>
        <w:t xml:space="preserve"> in </w:t>
      </w:r>
      <w:r w:rsidRPr="00A80EE5">
        <w:rPr>
          <w:i/>
        </w:rPr>
        <w:t>CSV</w:t>
      </w:r>
      <w:r>
        <w:t xml:space="preserve"> format,</w:t>
      </w:r>
      <w:r w:rsidRPr="00546339">
        <w:t xml:space="preserve"> if “Calculate statistics matrix” parameter is checked</w:t>
      </w:r>
      <w:r>
        <w:t>.</w:t>
      </w:r>
    </w:p>
    <w:p w14:paraId="7274A8AE" w14:textId="52EE3EBC" w:rsidR="00C13AB6" w:rsidRPr="00546339" w:rsidRDefault="00C13AB6" w:rsidP="00C13AB6">
      <w:r>
        <w:t xml:space="preserve">Source code: </w:t>
      </w:r>
      <w:r w:rsidRPr="00C13AB6">
        <w:rPr>
          <w:i/>
        </w:rPr>
        <w:t>Source/BSII_tool_batch.py</w:t>
      </w:r>
    </w:p>
    <w:p w14:paraId="775A55A6" w14:textId="0C9D1B2D" w:rsidR="00BA68B6" w:rsidRDefault="00BA68B6" w:rsidP="00BA68B6">
      <w:pPr>
        <w:pStyle w:val="Heading2"/>
        <w:numPr>
          <w:ilvl w:val="0"/>
          <w:numId w:val="1"/>
        </w:numPr>
        <w:rPr>
          <w:b/>
        </w:rPr>
      </w:pPr>
      <w:r>
        <w:rPr>
          <w:b/>
        </w:rPr>
        <w:lastRenderedPageBreak/>
        <w:t xml:space="preserve">Using </w:t>
      </w:r>
      <w:r w:rsidR="00E864F0">
        <w:rPr>
          <w:b/>
        </w:rPr>
        <w:t xml:space="preserve">other raster </w:t>
      </w:r>
      <w:r w:rsidR="009819D7">
        <w:rPr>
          <w:b/>
        </w:rPr>
        <w:t>layers</w:t>
      </w:r>
      <w:r>
        <w:rPr>
          <w:b/>
        </w:rPr>
        <w:t xml:space="preserve"> </w:t>
      </w:r>
    </w:p>
    <w:p w14:paraId="5F94AA34" w14:textId="23E37FF0" w:rsidR="00820A68" w:rsidRDefault="00820A68" w:rsidP="00820A68">
      <w:r>
        <w:t xml:space="preserve">Using </w:t>
      </w:r>
      <w:r w:rsidR="00E864F0">
        <w:t xml:space="preserve">the tool to assess other </w:t>
      </w:r>
      <w:r>
        <w:t xml:space="preserve">raster layers </w:t>
      </w:r>
      <w:r w:rsidR="00E864F0">
        <w:t>than the HELCOM rasters</w:t>
      </w:r>
      <w:r>
        <w:t xml:space="preserve"> </w:t>
      </w:r>
      <w:r w:rsidR="00E864F0">
        <w:t xml:space="preserve">is possible and </w:t>
      </w:r>
      <w:r>
        <w:t>requires two actions:</w:t>
      </w:r>
    </w:p>
    <w:p w14:paraId="6552721E" w14:textId="0B5145BB" w:rsidR="00820A68" w:rsidRDefault="00820A68" w:rsidP="00820A68">
      <w:pPr>
        <w:pStyle w:val="ListParagraph"/>
        <w:numPr>
          <w:ilvl w:val="0"/>
          <w:numId w:val="34"/>
        </w:numPr>
      </w:pPr>
      <w:r>
        <w:t xml:space="preserve">Add </w:t>
      </w:r>
      <w:r w:rsidR="00E864F0">
        <w:t xml:space="preserve">the </w:t>
      </w:r>
      <w:r>
        <w:t>o</w:t>
      </w:r>
      <w:r w:rsidR="007C6828">
        <w:t>ther</w:t>
      </w:r>
      <w:r>
        <w:t xml:space="preserve"> layers to </w:t>
      </w:r>
      <w:r w:rsidR="00E864F0">
        <w:t xml:space="preserve">the </w:t>
      </w:r>
      <w:r w:rsidR="00E7326B" w:rsidRPr="00FB787E">
        <w:rPr>
          <w:i/>
        </w:rPr>
        <w:t>Rasters/</w:t>
      </w:r>
      <w:r w:rsidR="00E7326B">
        <w:rPr>
          <w:i/>
        </w:rPr>
        <w:t>E</w:t>
      </w:r>
      <w:r w:rsidRPr="009470C9">
        <w:rPr>
          <w:i/>
        </w:rPr>
        <w:t>cosystem</w:t>
      </w:r>
      <w:r>
        <w:t xml:space="preserve"> and </w:t>
      </w:r>
      <w:r w:rsidR="00E7326B" w:rsidRPr="00FB787E">
        <w:rPr>
          <w:i/>
        </w:rPr>
        <w:t>Rasters/Pressures</w:t>
      </w:r>
      <w:r>
        <w:t xml:space="preserve"> folders</w:t>
      </w:r>
      <w:r w:rsidR="00E864F0">
        <w:t>, respectively,</w:t>
      </w:r>
      <w:r>
        <w:t xml:space="preserve"> and rename them </w:t>
      </w:r>
      <w:r w:rsidR="00E864F0">
        <w:t xml:space="preserve">so that they </w:t>
      </w:r>
      <w:r>
        <w:t xml:space="preserve">follow the same naming pattern as </w:t>
      </w:r>
      <w:r w:rsidR="00E864F0">
        <w:t>the existing l</w:t>
      </w:r>
      <w:r>
        <w:t>ayers: e.g. “</w:t>
      </w:r>
      <w:r w:rsidRPr="00820A68">
        <w:rPr>
          <w:i/>
        </w:rPr>
        <w:t>EC_50.tif</w:t>
      </w:r>
      <w:r>
        <w:t>”, “</w:t>
      </w:r>
      <w:r w:rsidRPr="00820A68">
        <w:rPr>
          <w:i/>
        </w:rPr>
        <w:t>PL_20.tif</w:t>
      </w:r>
      <w:r>
        <w:t>”.</w:t>
      </w:r>
    </w:p>
    <w:p w14:paraId="26F0D1F3" w14:textId="65090041" w:rsidR="00580B92" w:rsidRDefault="00580B92" w:rsidP="00820A68">
      <w:pPr>
        <w:pStyle w:val="ListParagraph"/>
        <w:numPr>
          <w:ilvl w:val="0"/>
          <w:numId w:val="34"/>
        </w:numPr>
      </w:pPr>
      <w:r>
        <w:t>Edit</w:t>
      </w:r>
      <w:r w:rsidR="00E864F0">
        <w:t xml:space="preserve"> the</w:t>
      </w:r>
      <w:r>
        <w:t xml:space="preserve"> </w:t>
      </w:r>
      <w:r w:rsidR="00001D98">
        <w:t xml:space="preserve">corresponding files </w:t>
      </w:r>
      <w:r w:rsidR="00E7326B" w:rsidRPr="00555B89">
        <w:rPr>
          <w:i/>
        </w:rPr>
        <w:t>Matrices/EC_PL_sensitivity_scores.csv</w:t>
      </w:r>
      <w:r w:rsidR="00E7326B">
        <w:rPr>
          <w:i/>
        </w:rPr>
        <w:t xml:space="preserve">, </w:t>
      </w:r>
      <w:r w:rsidR="00E7326B" w:rsidRPr="00555B89">
        <w:rPr>
          <w:i/>
        </w:rPr>
        <w:t>Matrices/</w:t>
      </w:r>
      <w:r w:rsidR="00E7326B" w:rsidRPr="00350C04">
        <w:rPr>
          <w:i/>
        </w:rPr>
        <w:t>EV_matrix.csv</w:t>
      </w:r>
      <w:r w:rsidR="00E7326B">
        <w:rPr>
          <w:i/>
        </w:rPr>
        <w:t xml:space="preserve"> </w:t>
      </w:r>
      <w:r w:rsidR="00E7326B" w:rsidRPr="00E7326B">
        <w:t>or</w:t>
      </w:r>
      <w:r w:rsidR="00E7326B">
        <w:rPr>
          <w:i/>
        </w:rPr>
        <w:t xml:space="preserve"> </w:t>
      </w:r>
      <w:r w:rsidR="00E7326B" w:rsidRPr="00555B89">
        <w:rPr>
          <w:i/>
        </w:rPr>
        <w:t>Matrices/</w:t>
      </w:r>
      <w:r w:rsidR="00E7326B" w:rsidRPr="00350C04">
        <w:rPr>
          <w:i/>
        </w:rPr>
        <w:t>E</w:t>
      </w:r>
      <w:r w:rsidR="00E7326B">
        <w:rPr>
          <w:i/>
        </w:rPr>
        <w:t>S</w:t>
      </w:r>
      <w:r w:rsidR="00E7326B" w:rsidRPr="00350C04">
        <w:rPr>
          <w:i/>
        </w:rPr>
        <w:t>_matrix.csv</w:t>
      </w:r>
      <w:r>
        <w:rPr>
          <w:i/>
        </w:rPr>
        <w:t xml:space="preserve"> </w:t>
      </w:r>
      <w:r>
        <w:t>according</w:t>
      </w:r>
      <w:r w:rsidR="00E7326B">
        <w:t xml:space="preserve"> to instructions in </w:t>
      </w:r>
      <w:r w:rsidR="00001D98">
        <w:t xml:space="preserve">the </w:t>
      </w:r>
      <w:r w:rsidR="00142864">
        <w:t>tool’s</w:t>
      </w:r>
      <w:r w:rsidR="00E7326B">
        <w:t xml:space="preserve"> descriptions above</w:t>
      </w:r>
      <w:r w:rsidR="00001D98">
        <w:t>, in order to add information about the new layers</w:t>
      </w:r>
      <w:r>
        <w:t>.</w:t>
      </w:r>
      <w:r w:rsidR="00E864F0">
        <w:t xml:space="preserve"> Importantly, </w:t>
      </w:r>
      <w:r w:rsidR="00001D98">
        <w:t xml:space="preserve">when adding </w:t>
      </w:r>
      <w:r w:rsidR="00071078">
        <w:t xml:space="preserve">new ecosystem component and/or pressure layers </w:t>
      </w:r>
      <w:r w:rsidR="00001D98">
        <w:t xml:space="preserve">it is </w:t>
      </w:r>
      <w:r w:rsidR="00992BB4">
        <w:t>required</w:t>
      </w:r>
      <w:r w:rsidR="00001D98">
        <w:t xml:space="preserve"> to also </w:t>
      </w:r>
      <w:r w:rsidR="00992BB4">
        <w:t xml:space="preserve">add full </w:t>
      </w:r>
      <w:r w:rsidR="00001D98">
        <w:t xml:space="preserve">information on </w:t>
      </w:r>
      <w:r w:rsidR="00992BB4">
        <w:t xml:space="preserve">the corresponding </w:t>
      </w:r>
      <w:r w:rsidR="00071078">
        <w:t xml:space="preserve">scores </w:t>
      </w:r>
      <w:r w:rsidR="00001D98">
        <w:t xml:space="preserve">to </w:t>
      </w:r>
      <w:r w:rsidR="00E864F0">
        <w:t xml:space="preserve">the </w:t>
      </w:r>
      <w:r w:rsidR="00E7326B">
        <w:rPr>
          <w:i/>
        </w:rPr>
        <w:t>CSV</w:t>
      </w:r>
      <w:r w:rsidR="00071078">
        <w:rPr>
          <w:i/>
        </w:rPr>
        <w:t xml:space="preserve"> </w:t>
      </w:r>
      <w:r w:rsidR="00E7326B" w:rsidRPr="00E7326B">
        <w:t>sensitivity scores or coef</w:t>
      </w:r>
      <w:r w:rsidR="00E7326B">
        <w:t>f</w:t>
      </w:r>
      <w:r w:rsidR="00E7326B" w:rsidRPr="00E7326B">
        <w:t>icients</w:t>
      </w:r>
      <w:r w:rsidR="00E7326B">
        <w:t xml:space="preserve"> fi</w:t>
      </w:r>
      <w:r w:rsidR="00071078">
        <w:t>le</w:t>
      </w:r>
      <w:r w:rsidR="00E7326B">
        <w:t>s</w:t>
      </w:r>
      <w:r w:rsidR="00071078">
        <w:t xml:space="preserve">. </w:t>
      </w:r>
      <w:r w:rsidR="00992BB4">
        <w:t>Similarly, r</w:t>
      </w:r>
      <w:r w:rsidR="00071078">
        <w:t xml:space="preserve">emoving </w:t>
      </w:r>
      <w:r w:rsidR="00992BB4">
        <w:t xml:space="preserve">raster </w:t>
      </w:r>
      <w:r w:rsidR="00071078">
        <w:t xml:space="preserve">layers requires removing </w:t>
      </w:r>
      <w:r w:rsidR="00992BB4">
        <w:t xml:space="preserve">the </w:t>
      </w:r>
      <w:r w:rsidR="00071078">
        <w:t xml:space="preserve">correspondent rows/columns from </w:t>
      </w:r>
      <w:r w:rsidR="00E864F0">
        <w:t xml:space="preserve">the </w:t>
      </w:r>
      <w:r w:rsidR="00E7326B">
        <w:rPr>
          <w:i/>
        </w:rPr>
        <w:t xml:space="preserve">CSV </w:t>
      </w:r>
      <w:r w:rsidR="00E7326B" w:rsidRPr="00E7326B">
        <w:t>sensitivity scores or coef</w:t>
      </w:r>
      <w:r w:rsidR="00E7326B">
        <w:t>f</w:t>
      </w:r>
      <w:r w:rsidR="00E7326B" w:rsidRPr="00E7326B">
        <w:t>icients</w:t>
      </w:r>
      <w:r w:rsidR="00071078">
        <w:rPr>
          <w:i/>
        </w:rPr>
        <w:t xml:space="preserve"> </w:t>
      </w:r>
      <w:r w:rsidR="00071078">
        <w:t>file</w:t>
      </w:r>
      <w:r w:rsidR="00E7326B">
        <w:t>s</w:t>
      </w:r>
      <w:r w:rsidR="00071078">
        <w:t>.</w:t>
      </w:r>
    </w:p>
    <w:p w14:paraId="392120EC" w14:textId="71EE90B0" w:rsidR="00DB22E7" w:rsidRDefault="00274EB1" w:rsidP="00DB22E7">
      <w:r>
        <w:t>In</w:t>
      </w:r>
      <w:r w:rsidR="00992BB4">
        <w:t xml:space="preserve"> </w:t>
      </w:r>
      <w:r>
        <w:t xml:space="preserve">the BSII calculation approach </w:t>
      </w:r>
      <w:r w:rsidR="000E18DB">
        <w:t xml:space="preserve">all raster layers </w:t>
      </w:r>
      <w:r w:rsidR="00992BB4">
        <w:t>are</w:t>
      </w:r>
      <w:r w:rsidR="000E18DB">
        <w:t xml:space="preserve"> normalized </w:t>
      </w:r>
      <w:r>
        <w:t xml:space="preserve">so that values range </w:t>
      </w:r>
      <w:r w:rsidR="000E18DB">
        <w:t xml:space="preserve">between 0 and 1. </w:t>
      </w:r>
    </w:p>
    <w:p w14:paraId="1BBFD4A7" w14:textId="44C548DD" w:rsidR="0019553D" w:rsidRDefault="00DB22E7" w:rsidP="0019553D">
      <w:pPr>
        <w:pStyle w:val="Heading3"/>
        <w:ind w:left="227"/>
      </w:pPr>
      <w:r>
        <w:t xml:space="preserve">All layers should be stored in </w:t>
      </w:r>
      <w:r w:rsidRPr="00A33C1C">
        <w:rPr>
          <w:i/>
        </w:rPr>
        <w:t>TIFF</w:t>
      </w:r>
      <w:r>
        <w:t xml:space="preserve"> file format. </w:t>
      </w:r>
      <w:r w:rsidR="0019553D">
        <w:t>Raster extent and resolution</w:t>
      </w:r>
    </w:p>
    <w:p w14:paraId="1091A2C1" w14:textId="4CD49B9C" w:rsidR="0019553D" w:rsidRDefault="0019553D" w:rsidP="0019553D">
      <w:r>
        <w:t xml:space="preserve">It is possible to use </w:t>
      </w:r>
      <w:r w:rsidR="00B87597">
        <w:t>rasters</w:t>
      </w:r>
      <w:r w:rsidR="00D22077">
        <w:t xml:space="preserve"> with </w:t>
      </w:r>
      <w:r>
        <w:t>different extent and resolution in the calculations</w:t>
      </w:r>
      <w:r w:rsidR="00B87597">
        <w:t xml:space="preserve"> at the same time</w:t>
      </w:r>
      <w:r>
        <w:t xml:space="preserve">. </w:t>
      </w:r>
      <w:r w:rsidR="00D22077">
        <w:t>The e</w:t>
      </w:r>
      <w:r w:rsidR="003D23F3">
        <w:t xml:space="preserve">xtent of </w:t>
      </w:r>
      <w:r w:rsidR="00D22077">
        <w:t xml:space="preserve">each </w:t>
      </w:r>
      <w:r w:rsidR="003D23F3">
        <w:t xml:space="preserve">raster </w:t>
      </w:r>
      <w:r w:rsidR="00D22077">
        <w:t xml:space="preserve">is </w:t>
      </w:r>
      <w:r w:rsidR="003D23F3">
        <w:t xml:space="preserve">the extent of the raster cells </w:t>
      </w:r>
      <w:r w:rsidR="00D22077">
        <w:t xml:space="preserve">with </w:t>
      </w:r>
      <w:r w:rsidR="003D23F3">
        <w:t>values other than NO DATA.</w:t>
      </w:r>
    </w:p>
    <w:p w14:paraId="08D9B74D" w14:textId="50A77BCB" w:rsidR="00674AA9" w:rsidRDefault="00674AA9" w:rsidP="00674AA9">
      <w:r w:rsidRPr="005F79D6">
        <w:rPr>
          <w:b/>
        </w:rPr>
        <w:t xml:space="preserve">If </w:t>
      </w:r>
      <w:r w:rsidR="00D22077">
        <w:rPr>
          <w:b/>
        </w:rPr>
        <w:t xml:space="preserve">the </w:t>
      </w:r>
      <w:r w:rsidRPr="005F79D6">
        <w:rPr>
          <w:b/>
        </w:rPr>
        <w:t>input raster</w:t>
      </w:r>
      <w:r w:rsidR="00DB22E7">
        <w:rPr>
          <w:b/>
        </w:rPr>
        <w:t xml:space="preserve"> layer</w:t>
      </w:r>
      <w:r w:rsidRPr="005F79D6">
        <w:rPr>
          <w:b/>
        </w:rPr>
        <w:t xml:space="preserve">s </w:t>
      </w:r>
      <w:r w:rsidR="00D22077">
        <w:rPr>
          <w:b/>
        </w:rPr>
        <w:t>have</w:t>
      </w:r>
      <w:r w:rsidRPr="005F79D6">
        <w:rPr>
          <w:b/>
        </w:rPr>
        <w:t xml:space="preserve"> different resolution (pixel size)</w:t>
      </w:r>
      <w:r>
        <w:t xml:space="preserve">, then </w:t>
      </w:r>
      <w:r w:rsidR="008A24AF">
        <w:t>rasters</w:t>
      </w:r>
      <w:r>
        <w:t xml:space="preserve"> </w:t>
      </w:r>
      <w:r w:rsidR="008A24AF">
        <w:t xml:space="preserve">will be </w:t>
      </w:r>
      <w:r>
        <w:t>resample</w:t>
      </w:r>
      <w:r w:rsidR="008A24AF">
        <w:t>d</w:t>
      </w:r>
      <w:r>
        <w:t xml:space="preserve"> </w:t>
      </w:r>
      <w:r w:rsidR="00DB22E7">
        <w:t xml:space="preserve">so that </w:t>
      </w:r>
      <w:r>
        <w:t xml:space="preserve">larger resolution rasters </w:t>
      </w:r>
      <w:r w:rsidR="00DB22E7">
        <w:t>will</w:t>
      </w:r>
      <w:r w:rsidR="00E7733A">
        <w:t xml:space="preserve"> fit </w:t>
      </w:r>
      <w:r w:rsidR="00D22077">
        <w:t xml:space="preserve">the </w:t>
      </w:r>
      <w:r>
        <w:t xml:space="preserve">smallest resolution raster. </w:t>
      </w:r>
    </w:p>
    <w:p w14:paraId="23559F42" w14:textId="1B7CF71F" w:rsidR="004B2874" w:rsidRDefault="004B2874" w:rsidP="00674AA9">
      <w:r>
        <w:t xml:space="preserve">It is highly recommended that </w:t>
      </w:r>
      <w:r w:rsidR="00D22077">
        <w:t xml:space="preserve">all </w:t>
      </w:r>
      <w:r>
        <w:t xml:space="preserve">rasters included in the calculations </w:t>
      </w:r>
      <w:r w:rsidR="00D22077">
        <w:t>are</w:t>
      </w:r>
      <w:r w:rsidR="000A441C">
        <w:t xml:space="preserve"> based on the </w:t>
      </w:r>
      <w:r>
        <w:t>same grid</w:t>
      </w:r>
      <w:r w:rsidR="000A441C">
        <w:t xml:space="preserve"> (e.g.</w:t>
      </w:r>
      <w:r w:rsidR="00D22077">
        <w:t xml:space="preserve"> the</w:t>
      </w:r>
      <w:r w:rsidR="000A441C">
        <w:t xml:space="preserve"> </w:t>
      </w:r>
      <w:hyperlink r:id="rId10" w:anchor="tab-additional-information" w:history="1">
        <w:r w:rsidR="000A441C" w:rsidRPr="005F79D6">
          <w:rPr>
            <w:rStyle w:val="Hyperlink"/>
          </w:rPr>
          <w:t>EEA reference grid</w:t>
        </w:r>
      </w:hyperlink>
      <w:r w:rsidR="000A441C">
        <w:t>)</w:t>
      </w:r>
      <w:r>
        <w:t>.</w:t>
      </w:r>
      <w:r w:rsidR="000A441C">
        <w:t xml:space="preserve"> </w:t>
      </w:r>
      <w:r w:rsidR="00DB22E7">
        <w:t xml:space="preserve">In cases when </w:t>
      </w:r>
      <w:r w:rsidR="005F79D6">
        <w:t xml:space="preserve">input rasters </w:t>
      </w:r>
      <w:r w:rsidR="00DB22E7">
        <w:t xml:space="preserve">with </w:t>
      </w:r>
      <w:r w:rsidR="005F79D6">
        <w:t>different resolution</w:t>
      </w:r>
      <w:r w:rsidR="00DB22E7">
        <w:t xml:space="preserve"> are used</w:t>
      </w:r>
      <w:r w:rsidR="005F79D6">
        <w:t>,</w:t>
      </w:r>
      <w:r w:rsidR="00DB22E7">
        <w:t xml:space="preserve"> </w:t>
      </w:r>
      <w:r w:rsidR="00D22077">
        <w:t>the</w:t>
      </w:r>
      <w:r w:rsidR="005F79D6">
        <w:t xml:space="preserve"> </w:t>
      </w:r>
      <w:r w:rsidR="00D22077">
        <w:t xml:space="preserve">cells of the raster with </w:t>
      </w:r>
      <w:r w:rsidR="005F79D6">
        <w:t xml:space="preserve">smaller resolution should </w:t>
      </w:r>
      <w:r w:rsidR="00D22077">
        <w:t xml:space="preserve">fit </w:t>
      </w:r>
      <w:r w:rsidR="005F79D6">
        <w:t xml:space="preserve">perfectly </w:t>
      </w:r>
      <w:r w:rsidR="00D22077">
        <w:t xml:space="preserve">to </w:t>
      </w:r>
      <w:r w:rsidR="005F79D6">
        <w:t>the cells of the la</w:t>
      </w:r>
      <w:r w:rsidR="00D22077">
        <w:t>r</w:t>
      </w:r>
      <w:r w:rsidR="005F79D6">
        <w:t>ger resolution rasters (Figure 1). If rasters are not based on the same grid (Figure 2) the result</w:t>
      </w:r>
      <w:r w:rsidR="00DB22E7">
        <w:t>ing</w:t>
      </w:r>
      <w:r w:rsidR="005F79D6">
        <w:t xml:space="preserve"> raster cell values may be not correct.</w:t>
      </w:r>
    </w:p>
    <w:p w14:paraId="73098090" w14:textId="407B65E6" w:rsidR="00211E35" w:rsidRDefault="00211E35" w:rsidP="00211E35">
      <w:pPr>
        <w:keepNext/>
      </w:pPr>
      <w:r>
        <w:rPr>
          <w:noProof/>
          <w:lang w:val="sv-SE" w:eastAsia="sv-SE"/>
        </w:rPr>
        <mc:AlternateContent>
          <mc:Choice Requires="wps">
            <w:drawing>
              <wp:anchor distT="0" distB="0" distL="114300" distR="114300" simplePos="0" relativeHeight="251663360" behindDoc="1" locked="0" layoutInCell="1" allowOverlap="1" wp14:anchorId="590108FC" wp14:editId="7087EEA0">
                <wp:simplePos x="0" y="0"/>
                <wp:positionH relativeFrom="column">
                  <wp:posOffset>3206750</wp:posOffset>
                </wp:positionH>
                <wp:positionV relativeFrom="paragraph">
                  <wp:posOffset>2007235</wp:posOffset>
                </wp:positionV>
                <wp:extent cx="193294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32940" cy="635"/>
                        </a:xfrm>
                        <a:prstGeom prst="rect">
                          <a:avLst/>
                        </a:prstGeom>
                        <a:solidFill>
                          <a:prstClr val="white"/>
                        </a:solidFill>
                        <a:ln>
                          <a:noFill/>
                        </a:ln>
                        <a:effectLst/>
                      </wps:spPr>
                      <wps:txbx>
                        <w:txbxContent>
                          <w:p w14:paraId="3494AFD6" w14:textId="75AD0D44" w:rsidR="00286ACA" w:rsidRPr="003D5AC7" w:rsidRDefault="00286ACA" w:rsidP="00211E35">
                            <w:pPr>
                              <w:pStyle w:val="Caption"/>
                              <w:rPr>
                                <w:noProof/>
                              </w:rPr>
                            </w:pPr>
                            <w:r>
                              <w:t>Figure 2: Different grid and different resolution (Erroneous)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108FC" id="_x0000_t202" coordsize="21600,21600" o:spt="202" path="m,l,21600r21600,l21600,xe">
                <v:stroke joinstyle="miter"/>
                <v:path gradientshapeok="t" o:connecttype="rect"/>
              </v:shapetype>
              <v:shape id="Text Box 5" o:spid="_x0000_s1026" type="#_x0000_t202" style="position:absolute;margin-left:252.5pt;margin-top:158.05pt;width:152.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" stroked="f">
                <v:textbox style="mso-fit-shape-to-text:t" inset="0,0,0,0">
                  <w:txbxContent>
                    <w:p w14:paraId="3494AFD6" w14:textId="75AD0D44" w:rsidR="00286ACA" w:rsidRPr="003D5AC7" w:rsidRDefault="00286ACA" w:rsidP="00211E35">
                      <w:pPr>
                        <w:pStyle w:val="Caption"/>
                        <w:rPr>
                          <w:noProof/>
                        </w:rPr>
                      </w:pPr>
                      <w:r>
                        <w:t>Figure 2: Different grid and different resolution (Erroneous)</w:t>
                      </w:r>
                    </w:p>
                  </w:txbxContent>
                </v:textbox>
              </v:shape>
            </w:pict>
          </mc:Fallback>
        </mc:AlternateContent>
      </w:r>
      <w:r>
        <w:rPr>
          <w:noProof/>
          <w:lang w:val="sv-SE" w:eastAsia="sv-SE"/>
        </w:rPr>
        <w:drawing>
          <wp:anchor distT="0" distB="0" distL="114300" distR="114300" simplePos="0" relativeHeight="251658240" behindDoc="1" locked="0" layoutInCell="1" allowOverlap="1" wp14:anchorId="1220D992" wp14:editId="484C6E63">
            <wp:simplePos x="0" y="0"/>
            <wp:positionH relativeFrom="column">
              <wp:posOffset>3207358</wp:posOffset>
            </wp:positionH>
            <wp:positionV relativeFrom="paragraph">
              <wp:posOffset>17173</wp:posOffset>
            </wp:positionV>
            <wp:extent cx="1932940" cy="19329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erent_grid.png"/>
                    <pic:cNvPicPr/>
                  </pic:nvPicPr>
                  <pic:blipFill>
                    <a:blip r:embed="rId11">
                      <a:extLst>
                        <a:ext uri="{28A0092B-C50C-407E-A947-70E740481C1C}">
                          <a14:useLocalDpi xmlns:a14="http://schemas.microsoft.com/office/drawing/2010/main" val="0"/>
                        </a:ext>
                      </a:extLst>
                    </a:blip>
                    <a:stretch>
                      <a:fillRect/>
                    </a:stretch>
                  </pic:blipFill>
                  <pic:spPr>
                    <a:xfrm>
                      <a:off x="0" y="0"/>
                      <a:ext cx="1932940" cy="1932940"/>
                    </a:xfrm>
                    <a:prstGeom prst="rect">
                      <a:avLst/>
                    </a:prstGeom>
                  </pic:spPr>
                </pic:pic>
              </a:graphicData>
            </a:graphic>
          </wp:anchor>
        </w:drawing>
      </w:r>
      <w:r>
        <w:rPr>
          <w:noProof/>
          <w:lang w:val="sv-SE" w:eastAsia="sv-SE"/>
        </w:rPr>
        <mc:AlternateContent>
          <mc:Choice Requires="wps">
            <w:drawing>
              <wp:anchor distT="0" distB="0" distL="114300" distR="114300" simplePos="0" relativeHeight="251661312" behindDoc="1" locked="0" layoutInCell="1" allowOverlap="1" wp14:anchorId="0D15AF72" wp14:editId="53799887">
                <wp:simplePos x="0" y="0"/>
                <wp:positionH relativeFrom="column">
                  <wp:posOffset>3175</wp:posOffset>
                </wp:positionH>
                <wp:positionV relativeFrom="paragraph">
                  <wp:posOffset>1989455</wp:posOffset>
                </wp:positionV>
                <wp:extent cx="193294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932940" cy="635"/>
                        </a:xfrm>
                        <a:prstGeom prst="rect">
                          <a:avLst/>
                        </a:prstGeom>
                        <a:solidFill>
                          <a:prstClr val="white"/>
                        </a:solidFill>
                        <a:ln>
                          <a:noFill/>
                        </a:ln>
                        <a:effectLst/>
                      </wps:spPr>
                      <wps:txbx>
                        <w:txbxContent>
                          <w:p w14:paraId="7D19EC48" w14:textId="7D99C6F1" w:rsidR="00286ACA" w:rsidRPr="00F4527E" w:rsidRDefault="00286ACA" w:rsidP="00211E35">
                            <w:pPr>
                              <w:pStyle w:val="Caption"/>
                              <w:rPr>
                                <w:noProof/>
                              </w:rPr>
                            </w:pPr>
                            <w:r>
                              <w:t>Figure 1: Same grid and different resolution (Correct)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5AF72" id="Text Box 3" o:spid="_x0000_s1027" type="#_x0000_t202" style="position:absolute;margin-left:.25pt;margin-top:156.65pt;width:152.2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" stroked="f">
                <v:textbox style="mso-fit-shape-to-text:t" inset="0,0,0,0">
                  <w:txbxContent>
                    <w:p w14:paraId="7D19EC48" w14:textId="7D99C6F1" w:rsidR="00286ACA" w:rsidRPr="00F4527E" w:rsidRDefault="00286ACA" w:rsidP="00211E35">
                      <w:pPr>
                        <w:pStyle w:val="Caption"/>
                        <w:rPr>
                          <w:noProof/>
                        </w:rPr>
                      </w:pPr>
                      <w:r>
                        <w:t>Figure 1: Same grid and different resolution (Correct)</w:t>
                      </w:r>
                    </w:p>
                  </w:txbxContent>
                </v:textbox>
              </v:shape>
            </w:pict>
          </mc:Fallback>
        </mc:AlternateContent>
      </w:r>
      <w:r>
        <w:rPr>
          <w:noProof/>
          <w:lang w:val="sv-SE" w:eastAsia="sv-SE"/>
        </w:rPr>
        <w:drawing>
          <wp:anchor distT="0" distB="0" distL="114300" distR="114300" simplePos="0" relativeHeight="251659264" behindDoc="1" locked="0" layoutInCell="1" allowOverlap="1" wp14:anchorId="7D6DDD3A" wp14:editId="23B8AC0B">
            <wp:simplePos x="0" y="0"/>
            <wp:positionH relativeFrom="column">
              <wp:posOffset>3479</wp:posOffset>
            </wp:positionH>
            <wp:positionV relativeFrom="paragraph">
              <wp:posOffset>-1104</wp:posOffset>
            </wp:positionV>
            <wp:extent cx="1933333" cy="193333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e_grid.png"/>
                    <pic:cNvPicPr/>
                  </pic:nvPicPr>
                  <pic:blipFill>
                    <a:blip r:embed="rId12">
                      <a:extLst>
                        <a:ext uri="{28A0092B-C50C-407E-A947-70E740481C1C}">
                          <a14:useLocalDpi xmlns:a14="http://schemas.microsoft.com/office/drawing/2010/main" val="0"/>
                        </a:ext>
                      </a:extLst>
                    </a:blip>
                    <a:stretch>
                      <a:fillRect/>
                    </a:stretch>
                  </pic:blipFill>
                  <pic:spPr>
                    <a:xfrm>
                      <a:off x="0" y="0"/>
                      <a:ext cx="1933333" cy="1933333"/>
                    </a:xfrm>
                    <a:prstGeom prst="rect">
                      <a:avLst/>
                    </a:prstGeom>
                  </pic:spPr>
                </pic:pic>
              </a:graphicData>
            </a:graphic>
            <wp14:sizeRelH relativeFrom="page">
              <wp14:pctWidth>0</wp14:pctWidth>
            </wp14:sizeRelH>
            <wp14:sizeRelV relativeFrom="page">
              <wp14:pctHeight>0</wp14:pctHeight>
            </wp14:sizeRelV>
          </wp:anchor>
        </w:drawing>
      </w:r>
    </w:p>
    <w:p w14:paraId="0FBF5FE7" w14:textId="2FEB3513" w:rsidR="00211E35" w:rsidRDefault="00211E35" w:rsidP="00674AA9">
      <w:r>
        <w:t xml:space="preserve">                     </w:t>
      </w:r>
    </w:p>
    <w:p w14:paraId="6FA3FA00" w14:textId="77777777" w:rsidR="00B84788" w:rsidRDefault="00B84788" w:rsidP="00674AA9"/>
    <w:p w14:paraId="00BAB6EF" w14:textId="77777777" w:rsidR="00B84788" w:rsidRDefault="00B84788" w:rsidP="00674AA9"/>
    <w:p w14:paraId="160895B7" w14:textId="77777777" w:rsidR="00B84788" w:rsidRDefault="00B84788" w:rsidP="00674AA9"/>
    <w:p w14:paraId="62644B5F" w14:textId="77777777" w:rsidR="00B84788" w:rsidRDefault="00B84788" w:rsidP="00674AA9"/>
    <w:p w14:paraId="3CAC6234" w14:textId="77777777" w:rsidR="00B84788" w:rsidRDefault="00B84788" w:rsidP="00674AA9"/>
    <w:p w14:paraId="3C40293A" w14:textId="77777777" w:rsidR="00B84788" w:rsidRDefault="00B84788" w:rsidP="00674AA9"/>
    <w:p w14:paraId="047A62BA" w14:textId="77777777" w:rsidR="00B84788" w:rsidRDefault="00B84788" w:rsidP="00674AA9"/>
    <w:p w14:paraId="5CA4AFE8" w14:textId="2FA5489E" w:rsidR="00870E33" w:rsidRPr="00870E33" w:rsidRDefault="00D22077" w:rsidP="00870E33">
      <w:pPr>
        <w:rPr>
          <w:color w:val="0563C1" w:themeColor="hyperlink"/>
          <w:u w:val="single"/>
        </w:rPr>
      </w:pPr>
      <w:r>
        <w:t xml:space="preserve">The </w:t>
      </w:r>
      <w:r w:rsidR="000B6BAA">
        <w:t xml:space="preserve">recommended grid resolutions </w:t>
      </w:r>
      <w:r>
        <w:t xml:space="preserve">of the EEA </w:t>
      </w:r>
      <w:r w:rsidR="000B6BAA">
        <w:t xml:space="preserve">are 100 m, 1 km, 10 km and 100 km. </w:t>
      </w:r>
      <w:r w:rsidR="00B67BCB">
        <w:t>Alternatively</w:t>
      </w:r>
      <w:r w:rsidR="000B6BAA">
        <w:t xml:space="preserve">, 25 m or 250 m resolution </w:t>
      </w:r>
      <w:r w:rsidR="00437B34">
        <w:t xml:space="preserve">grids </w:t>
      </w:r>
      <w:r w:rsidR="000B6BAA">
        <w:t xml:space="preserve">can be used </w:t>
      </w:r>
      <w:r w:rsidR="00C42535">
        <w:t xml:space="preserve">in </w:t>
      </w:r>
      <w:r w:rsidR="00DB22E7">
        <w:t xml:space="preserve">analyses </w:t>
      </w:r>
      <w:r w:rsidR="000B6BAA">
        <w:t xml:space="preserve">where the standard 100 m or 1 km resolution </w:t>
      </w:r>
      <w:r w:rsidR="00437B34">
        <w:t>grids are</w:t>
      </w:r>
      <w:r w:rsidR="000B6BAA">
        <w:t xml:space="preserve"> not appropriate.</w:t>
      </w:r>
      <w:r w:rsidR="00512A7B">
        <w:t xml:space="preserve"> HELCOM 1 km and 250 m </w:t>
      </w:r>
      <w:r w:rsidR="00437B34">
        <w:t xml:space="preserve">EEA </w:t>
      </w:r>
      <w:r w:rsidR="00512A7B">
        <w:t>resolution grid</w:t>
      </w:r>
      <w:r w:rsidR="00437B34">
        <w:t>s</w:t>
      </w:r>
      <w:r w:rsidR="00512A7B">
        <w:t xml:space="preserve"> </w:t>
      </w:r>
      <w:r w:rsidR="00437B34">
        <w:t xml:space="preserve">for </w:t>
      </w:r>
      <w:r w:rsidR="00C42535">
        <w:t xml:space="preserve">the </w:t>
      </w:r>
      <w:r w:rsidR="00437B34">
        <w:t xml:space="preserve">Baltic Sea </w:t>
      </w:r>
      <w:r w:rsidR="006472A8">
        <w:t xml:space="preserve">can be downloaded from </w:t>
      </w:r>
      <w:hyperlink r:id="rId13" w:history="1">
        <w:r w:rsidR="006472A8" w:rsidRPr="00C6725E">
          <w:rPr>
            <w:rStyle w:val="Hyperlink"/>
          </w:rPr>
          <w:t>HELCOM Meeting Portal Pan Baltic S</w:t>
        </w:r>
        <w:r w:rsidR="006472A8" w:rsidRPr="00C6725E">
          <w:rPr>
            <w:rStyle w:val="Hyperlink"/>
          </w:rPr>
          <w:t>c</w:t>
        </w:r>
        <w:r w:rsidR="006472A8" w:rsidRPr="00C6725E">
          <w:rPr>
            <w:rStyle w:val="Hyperlink"/>
          </w:rPr>
          <w:t>ope workspace</w:t>
        </w:r>
      </w:hyperlink>
      <w:r w:rsidR="0063057E">
        <w:t>.</w:t>
      </w:r>
    </w:p>
    <w:sectPr w:rsidR="00870E33" w:rsidRPr="00870E3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7EA4"/>
    <w:multiLevelType w:val="hybridMultilevel"/>
    <w:tmpl w:val="41F82032"/>
    <w:lvl w:ilvl="0" w:tplc="7B7EECB2">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4474D42"/>
    <w:multiLevelType w:val="multilevel"/>
    <w:tmpl w:val="9A680F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6F2222"/>
    <w:multiLevelType w:val="hybridMultilevel"/>
    <w:tmpl w:val="4EF8EE32"/>
    <w:lvl w:ilvl="0" w:tplc="730623FE">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DD31B36"/>
    <w:multiLevelType w:val="hybridMultilevel"/>
    <w:tmpl w:val="28AEF3E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F07375F"/>
    <w:multiLevelType w:val="hybridMultilevel"/>
    <w:tmpl w:val="C864573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0693A1C"/>
    <w:multiLevelType w:val="hybridMultilevel"/>
    <w:tmpl w:val="F9C2448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0A11808"/>
    <w:multiLevelType w:val="hybridMultilevel"/>
    <w:tmpl w:val="2752F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112B4B73"/>
    <w:multiLevelType w:val="multilevel"/>
    <w:tmpl w:val="609806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1A77925"/>
    <w:multiLevelType w:val="hybridMultilevel"/>
    <w:tmpl w:val="B860F0DA"/>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9" w15:restartNumberingAfterBreak="0">
    <w:nsid w:val="15192059"/>
    <w:multiLevelType w:val="hybridMultilevel"/>
    <w:tmpl w:val="381E461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A3107A4"/>
    <w:multiLevelType w:val="hybridMultilevel"/>
    <w:tmpl w:val="B2DE8B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1586F54"/>
    <w:multiLevelType w:val="hybridMultilevel"/>
    <w:tmpl w:val="88E41954"/>
    <w:lvl w:ilvl="0" w:tplc="040B0001">
      <w:start w:val="1"/>
      <w:numFmt w:val="bullet"/>
      <w:lvlText w:val=""/>
      <w:lvlJc w:val="left"/>
      <w:pPr>
        <w:ind w:left="1080" w:hanging="360"/>
      </w:pPr>
      <w:rPr>
        <w:rFonts w:ascii="Symbol" w:hAnsi="Symbol" w:hint="default"/>
      </w:rPr>
    </w:lvl>
    <w:lvl w:ilvl="1" w:tplc="040B0019">
      <w:start w:val="1"/>
      <w:numFmt w:val="lowerLetter"/>
      <w:lvlText w:val="%2."/>
      <w:lvlJc w:val="left"/>
      <w:pPr>
        <w:ind w:left="1800" w:hanging="360"/>
      </w:pPr>
    </w:lvl>
    <w:lvl w:ilvl="2" w:tplc="040B001B">
      <w:start w:val="1"/>
      <w:numFmt w:val="lowerRoman"/>
      <w:lvlText w:val="%3."/>
      <w:lvlJc w:val="right"/>
      <w:pPr>
        <w:ind w:left="2520" w:hanging="180"/>
      </w:pPr>
    </w:lvl>
    <w:lvl w:ilvl="3" w:tplc="040B000F">
      <w:start w:val="1"/>
      <w:numFmt w:val="decimal"/>
      <w:lvlText w:val="%4."/>
      <w:lvlJc w:val="left"/>
      <w:pPr>
        <w:ind w:left="3240" w:hanging="360"/>
      </w:pPr>
    </w:lvl>
    <w:lvl w:ilvl="4" w:tplc="040B0019">
      <w:start w:val="1"/>
      <w:numFmt w:val="lowerLetter"/>
      <w:lvlText w:val="%5."/>
      <w:lvlJc w:val="left"/>
      <w:pPr>
        <w:ind w:left="3960" w:hanging="360"/>
      </w:pPr>
    </w:lvl>
    <w:lvl w:ilvl="5" w:tplc="040B001B">
      <w:start w:val="1"/>
      <w:numFmt w:val="lowerRoman"/>
      <w:lvlText w:val="%6."/>
      <w:lvlJc w:val="right"/>
      <w:pPr>
        <w:ind w:left="4680" w:hanging="180"/>
      </w:pPr>
    </w:lvl>
    <w:lvl w:ilvl="6" w:tplc="040B000F">
      <w:start w:val="1"/>
      <w:numFmt w:val="decimal"/>
      <w:lvlText w:val="%7."/>
      <w:lvlJc w:val="left"/>
      <w:pPr>
        <w:ind w:left="5400" w:hanging="360"/>
      </w:pPr>
    </w:lvl>
    <w:lvl w:ilvl="7" w:tplc="040B0019">
      <w:start w:val="1"/>
      <w:numFmt w:val="lowerLetter"/>
      <w:lvlText w:val="%8."/>
      <w:lvlJc w:val="left"/>
      <w:pPr>
        <w:ind w:left="6120" w:hanging="360"/>
      </w:pPr>
    </w:lvl>
    <w:lvl w:ilvl="8" w:tplc="040B001B">
      <w:start w:val="1"/>
      <w:numFmt w:val="lowerRoman"/>
      <w:lvlText w:val="%9."/>
      <w:lvlJc w:val="right"/>
      <w:pPr>
        <w:ind w:left="6840" w:hanging="180"/>
      </w:pPr>
    </w:lvl>
  </w:abstractNum>
  <w:abstractNum w:abstractNumId="12" w15:restartNumberingAfterBreak="0">
    <w:nsid w:val="223A4549"/>
    <w:multiLevelType w:val="hybridMultilevel"/>
    <w:tmpl w:val="AD5EA2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5707FB3"/>
    <w:multiLevelType w:val="hybridMultilevel"/>
    <w:tmpl w:val="10A4C766"/>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2E8A330C"/>
    <w:multiLevelType w:val="hybridMultilevel"/>
    <w:tmpl w:val="8F564D4E"/>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358046B"/>
    <w:multiLevelType w:val="hybridMultilevel"/>
    <w:tmpl w:val="72C8D750"/>
    <w:lvl w:ilvl="0" w:tplc="040B0001">
      <w:start w:val="1"/>
      <w:numFmt w:val="bullet"/>
      <w:lvlText w:val=""/>
      <w:lvlJc w:val="left"/>
      <w:pPr>
        <w:ind w:left="2160" w:hanging="360"/>
      </w:pPr>
      <w:rPr>
        <w:rFonts w:ascii="Symbol" w:hAnsi="Symbol"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16" w15:restartNumberingAfterBreak="0">
    <w:nsid w:val="37F862FC"/>
    <w:multiLevelType w:val="hybridMultilevel"/>
    <w:tmpl w:val="15667316"/>
    <w:lvl w:ilvl="0" w:tplc="E012A9AE">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E591093"/>
    <w:multiLevelType w:val="multilevel"/>
    <w:tmpl w:val="609806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2C829FC"/>
    <w:multiLevelType w:val="hybridMultilevel"/>
    <w:tmpl w:val="AE522928"/>
    <w:lvl w:ilvl="0" w:tplc="B5ECC1FC">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64625E"/>
    <w:multiLevelType w:val="hybridMultilevel"/>
    <w:tmpl w:val="63A068FA"/>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5FD3AB2"/>
    <w:multiLevelType w:val="hybridMultilevel"/>
    <w:tmpl w:val="F322089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47485389"/>
    <w:multiLevelType w:val="hybridMultilevel"/>
    <w:tmpl w:val="72303B0E"/>
    <w:lvl w:ilvl="0" w:tplc="24400614">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7C5229A"/>
    <w:multiLevelType w:val="hybridMultilevel"/>
    <w:tmpl w:val="54C6C5F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CA35A10"/>
    <w:multiLevelType w:val="hybridMultilevel"/>
    <w:tmpl w:val="9D5C5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FED0FB0"/>
    <w:multiLevelType w:val="hybridMultilevel"/>
    <w:tmpl w:val="FB048B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05C0CE5"/>
    <w:multiLevelType w:val="hybridMultilevel"/>
    <w:tmpl w:val="06B2167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1D93351"/>
    <w:multiLevelType w:val="hybridMultilevel"/>
    <w:tmpl w:val="B91C10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522233EC"/>
    <w:multiLevelType w:val="multilevel"/>
    <w:tmpl w:val="9A680F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36C2848"/>
    <w:multiLevelType w:val="hybridMultilevel"/>
    <w:tmpl w:val="E27ADDB4"/>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5457E82"/>
    <w:multiLevelType w:val="hybridMultilevel"/>
    <w:tmpl w:val="1CF2C0AA"/>
    <w:lvl w:ilvl="0" w:tplc="ACA27850">
      <w:start w:val="1"/>
      <w:numFmt w:val="decimal"/>
      <w:lvlText w:val="%1)"/>
      <w:lvlJc w:val="left"/>
      <w:pPr>
        <w:ind w:left="1080" w:hanging="360"/>
      </w:pPr>
    </w:lvl>
    <w:lvl w:ilvl="1" w:tplc="040B0019">
      <w:start w:val="1"/>
      <w:numFmt w:val="lowerLetter"/>
      <w:lvlText w:val="%2."/>
      <w:lvlJc w:val="left"/>
      <w:pPr>
        <w:ind w:left="1800" w:hanging="360"/>
      </w:pPr>
    </w:lvl>
    <w:lvl w:ilvl="2" w:tplc="040B001B">
      <w:start w:val="1"/>
      <w:numFmt w:val="lowerRoman"/>
      <w:lvlText w:val="%3."/>
      <w:lvlJc w:val="right"/>
      <w:pPr>
        <w:ind w:left="2520" w:hanging="180"/>
      </w:pPr>
    </w:lvl>
    <w:lvl w:ilvl="3" w:tplc="040B000F">
      <w:start w:val="1"/>
      <w:numFmt w:val="decimal"/>
      <w:lvlText w:val="%4."/>
      <w:lvlJc w:val="left"/>
      <w:pPr>
        <w:ind w:left="3240" w:hanging="360"/>
      </w:pPr>
    </w:lvl>
    <w:lvl w:ilvl="4" w:tplc="040B0019">
      <w:start w:val="1"/>
      <w:numFmt w:val="lowerLetter"/>
      <w:lvlText w:val="%5."/>
      <w:lvlJc w:val="left"/>
      <w:pPr>
        <w:ind w:left="3960" w:hanging="360"/>
      </w:pPr>
    </w:lvl>
    <w:lvl w:ilvl="5" w:tplc="040B001B">
      <w:start w:val="1"/>
      <w:numFmt w:val="lowerRoman"/>
      <w:lvlText w:val="%6."/>
      <w:lvlJc w:val="right"/>
      <w:pPr>
        <w:ind w:left="4680" w:hanging="180"/>
      </w:pPr>
    </w:lvl>
    <w:lvl w:ilvl="6" w:tplc="040B000F">
      <w:start w:val="1"/>
      <w:numFmt w:val="decimal"/>
      <w:lvlText w:val="%7."/>
      <w:lvlJc w:val="left"/>
      <w:pPr>
        <w:ind w:left="5400" w:hanging="360"/>
      </w:pPr>
    </w:lvl>
    <w:lvl w:ilvl="7" w:tplc="040B0019">
      <w:start w:val="1"/>
      <w:numFmt w:val="lowerLetter"/>
      <w:lvlText w:val="%8."/>
      <w:lvlJc w:val="left"/>
      <w:pPr>
        <w:ind w:left="6120" w:hanging="360"/>
      </w:pPr>
    </w:lvl>
    <w:lvl w:ilvl="8" w:tplc="040B001B">
      <w:start w:val="1"/>
      <w:numFmt w:val="lowerRoman"/>
      <w:lvlText w:val="%9."/>
      <w:lvlJc w:val="right"/>
      <w:pPr>
        <w:ind w:left="6840" w:hanging="180"/>
      </w:pPr>
    </w:lvl>
  </w:abstractNum>
  <w:abstractNum w:abstractNumId="30" w15:restartNumberingAfterBreak="0">
    <w:nsid w:val="55AF74C3"/>
    <w:multiLevelType w:val="hybridMultilevel"/>
    <w:tmpl w:val="B5CA7A82"/>
    <w:lvl w:ilvl="0" w:tplc="3AE83E7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5CC419D5"/>
    <w:multiLevelType w:val="multilevel"/>
    <w:tmpl w:val="9A680F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F201CD8"/>
    <w:multiLevelType w:val="hybridMultilevel"/>
    <w:tmpl w:val="6CCC70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66C90598"/>
    <w:multiLevelType w:val="hybridMultilevel"/>
    <w:tmpl w:val="07A007A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start w:val="1"/>
      <w:numFmt w:val="lowerRoman"/>
      <w:lvlText w:val="%9."/>
      <w:lvlJc w:val="right"/>
      <w:pPr>
        <w:ind w:left="6480" w:hanging="180"/>
      </w:pPr>
    </w:lvl>
  </w:abstractNum>
  <w:abstractNum w:abstractNumId="34" w15:restartNumberingAfterBreak="0">
    <w:nsid w:val="705E0F12"/>
    <w:multiLevelType w:val="hybridMultilevel"/>
    <w:tmpl w:val="9D4E452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15:restartNumberingAfterBreak="0">
    <w:nsid w:val="70A53C8C"/>
    <w:multiLevelType w:val="multilevel"/>
    <w:tmpl w:val="296C81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0F35F51"/>
    <w:multiLevelType w:val="multilevel"/>
    <w:tmpl w:val="010EE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34B5BD3"/>
    <w:multiLevelType w:val="hybridMultilevel"/>
    <w:tmpl w:val="06B2167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7660053F"/>
    <w:multiLevelType w:val="hybridMultilevel"/>
    <w:tmpl w:val="DA46535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9E81B83"/>
    <w:multiLevelType w:val="hybridMultilevel"/>
    <w:tmpl w:val="3BA248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15:restartNumberingAfterBreak="0">
    <w:nsid w:val="7ACC3B57"/>
    <w:multiLevelType w:val="hybridMultilevel"/>
    <w:tmpl w:val="93B88F1E"/>
    <w:lvl w:ilvl="0" w:tplc="C9B0EB50">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C85442C"/>
    <w:multiLevelType w:val="hybridMultilevel"/>
    <w:tmpl w:val="0E6A44D8"/>
    <w:lvl w:ilvl="0" w:tplc="5252651A">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2" w15:restartNumberingAfterBreak="0">
    <w:nsid w:val="7F19362A"/>
    <w:multiLevelType w:val="multilevel"/>
    <w:tmpl w:val="9A680F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7"/>
  </w:num>
  <w:num w:numId="2">
    <w:abstractNumId w:val="23"/>
  </w:num>
  <w:num w:numId="3">
    <w:abstractNumId w:val="5"/>
  </w:num>
  <w:num w:numId="4">
    <w:abstractNumId w:val="28"/>
  </w:num>
  <w:num w:numId="5">
    <w:abstractNumId w:val="35"/>
  </w:num>
  <w:num w:numId="6">
    <w:abstractNumId w:val="36"/>
  </w:num>
  <w:num w:numId="7">
    <w:abstractNumId w:val="12"/>
  </w:num>
  <w:num w:numId="8">
    <w:abstractNumId w:val="26"/>
  </w:num>
  <w:num w:numId="9">
    <w:abstractNumId w:val="34"/>
  </w:num>
  <w:num w:numId="10">
    <w:abstractNumId w:val="3"/>
  </w:num>
  <w:num w:numId="11">
    <w:abstractNumId w:val="15"/>
  </w:num>
  <w:num w:numId="12">
    <w:abstractNumId w:val="39"/>
  </w:num>
  <w:num w:numId="13">
    <w:abstractNumId w:val="1"/>
  </w:num>
  <w:num w:numId="14">
    <w:abstractNumId w:val="6"/>
  </w:num>
  <w:num w:numId="15">
    <w:abstractNumId w:val="4"/>
  </w:num>
  <w:num w:numId="16">
    <w:abstractNumId w:val="9"/>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9"/>
  </w:num>
  <w:num w:numId="21">
    <w:abstractNumId w:val="11"/>
  </w:num>
  <w:num w:numId="22">
    <w:abstractNumId w:val="8"/>
  </w:num>
  <w:num w:numId="23">
    <w:abstractNumId w:val="25"/>
  </w:num>
  <w:num w:numId="24">
    <w:abstractNumId w:val="37"/>
  </w:num>
  <w:num w:numId="25">
    <w:abstractNumId w:val="31"/>
  </w:num>
  <w:num w:numId="26">
    <w:abstractNumId w:val="13"/>
  </w:num>
  <w:num w:numId="27">
    <w:abstractNumId w:val="7"/>
  </w:num>
  <w:num w:numId="28">
    <w:abstractNumId w:val="30"/>
  </w:num>
  <w:num w:numId="29">
    <w:abstractNumId w:val="17"/>
  </w:num>
  <w:num w:numId="30">
    <w:abstractNumId w:val="42"/>
  </w:num>
  <w:num w:numId="31">
    <w:abstractNumId w:val="19"/>
  </w:num>
  <w:num w:numId="32">
    <w:abstractNumId w:val="16"/>
  </w:num>
  <w:num w:numId="33">
    <w:abstractNumId w:val="21"/>
  </w:num>
  <w:num w:numId="34">
    <w:abstractNumId w:val="38"/>
  </w:num>
  <w:num w:numId="35">
    <w:abstractNumId w:val="24"/>
  </w:num>
  <w:num w:numId="36">
    <w:abstractNumId w:val="10"/>
  </w:num>
  <w:num w:numId="37">
    <w:abstractNumId w:val="14"/>
  </w:num>
  <w:num w:numId="38">
    <w:abstractNumId w:val="22"/>
  </w:num>
  <w:num w:numId="39">
    <w:abstractNumId w:val="0"/>
  </w:num>
  <w:num w:numId="40">
    <w:abstractNumId w:val="41"/>
  </w:num>
  <w:num w:numId="41">
    <w:abstractNumId w:val="2"/>
  </w:num>
  <w:num w:numId="42">
    <w:abstractNumId w:val="40"/>
  </w:num>
  <w:num w:numId="43">
    <w:abstractNumId w:val="18"/>
  </w:num>
  <w:num w:numId="44">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žej  Miloš">
    <w15:presenceInfo w15:providerId="AD" w15:userId="S::Andzej.Milos@helcom.fi::a6569c51-141b-4b52-b50a-1bee4e0725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F91"/>
    <w:rsid w:val="00001D98"/>
    <w:rsid w:val="000063C9"/>
    <w:rsid w:val="00007475"/>
    <w:rsid w:val="00051BD5"/>
    <w:rsid w:val="000566B1"/>
    <w:rsid w:val="00071078"/>
    <w:rsid w:val="0007602D"/>
    <w:rsid w:val="000853F0"/>
    <w:rsid w:val="0009218E"/>
    <w:rsid w:val="00095AAD"/>
    <w:rsid w:val="000A441C"/>
    <w:rsid w:val="000B6BAA"/>
    <w:rsid w:val="000E18DB"/>
    <w:rsid w:val="000E586A"/>
    <w:rsid w:val="000E74BE"/>
    <w:rsid w:val="000E7698"/>
    <w:rsid w:val="000F4359"/>
    <w:rsid w:val="000F6C11"/>
    <w:rsid w:val="001028BE"/>
    <w:rsid w:val="00113464"/>
    <w:rsid w:val="00113912"/>
    <w:rsid w:val="00121887"/>
    <w:rsid w:val="00142289"/>
    <w:rsid w:val="00142864"/>
    <w:rsid w:val="00142CD8"/>
    <w:rsid w:val="0014352A"/>
    <w:rsid w:val="001461AE"/>
    <w:rsid w:val="00150E34"/>
    <w:rsid w:val="00163950"/>
    <w:rsid w:val="001671DF"/>
    <w:rsid w:val="00167A7F"/>
    <w:rsid w:val="00181412"/>
    <w:rsid w:val="001870DC"/>
    <w:rsid w:val="0019553D"/>
    <w:rsid w:val="001A2477"/>
    <w:rsid w:val="001A46A3"/>
    <w:rsid w:val="001B6EA8"/>
    <w:rsid w:val="001C2A65"/>
    <w:rsid w:val="001C2B42"/>
    <w:rsid w:val="001C36A1"/>
    <w:rsid w:val="001C4434"/>
    <w:rsid w:val="001C4CC0"/>
    <w:rsid w:val="001C60F9"/>
    <w:rsid w:val="001D7D10"/>
    <w:rsid w:val="001E5CCE"/>
    <w:rsid w:val="001F056C"/>
    <w:rsid w:val="001F1E73"/>
    <w:rsid w:val="001F783D"/>
    <w:rsid w:val="00200D90"/>
    <w:rsid w:val="002078F0"/>
    <w:rsid w:val="00210317"/>
    <w:rsid w:val="00211E35"/>
    <w:rsid w:val="0022414C"/>
    <w:rsid w:val="00240F0A"/>
    <w:rsid w:val="00245D40"/>
    <w:rsid w:val="00251008"/>
    <w:rsid w:val="00272274"/>
    <w:rsid w:val="00274EB1"/>
    <w:rsid w:val="00280C29"/>
    <w:rsid w:val="00284A6A"/>
    <w:rsid w:val="00286ACA"/>
    <w:rsid w:val="00286D48"/>
    <w:rsid w:val="00293120"/>
    <w:rsid w:val="00296385"/>
    <w:rsid w:val="002A166E"/>
    <w:rsid w:val="002A1EE1"/>
    <w:rsid w:val="002B2A43"/>
    <w:rsid w:val="002C5645"/>
    <w:rsid w:val="002D1C27"/>
    <w:rsid w:val="002D4D6E"/>
    <w:rsid w:val="002D7288"/>
    <w:rsid w:val="002E6652"/>
    <w:rsid w:val="002E71D2"/>
    <w:rsid w:val="002E77BA"/>
    <w:rsid w:val="002E7DEA"/>
    <w:rsid w:val="002F0FCD"/>
    <w:rsid w:val="002F47D6"/>
    <w:rsid w:val="002F6BD1"/>
    <w:rsid w:val="00314EF1"/>
    <w:rsid w:val="00323750"/>
    <w:rsid w:val="0032585C"/>
    <w:rsid w:val="00350C04"/>
    <w:rsid w:val="00353880"/>
    <w:rsid w:val="003557F0"/>
    <w:rsid w:val="00362447"/>
    <w:rsid w:val="00373385"/>
    <w:rsid w:val="00374201"/>
    <w:rsid w:val="00376E72"/>
    <w:rsid w:val="00382CB4"/>
    <w:rsid w:val="0038764E"/>
    <w:rsid w:val="003915A8"/>
    <w:rsid w:val="00393524"/>
    <w:rsid w:val="003A64E4"/>
    <w:rsid w:val="003B06ED"/>
    <w:rsid w:val="003B5882"/>
    <w:rsid w:val="003B7563"/>
    <w:rsid w:val="003D23F3"/>
    <w:rsid w:val="003D4555"/>
    <w:rsid w:val="003D553F"/>
    <w:rsid w:val="003F74D2"/>
    <w:rsid w:val="004049A5"/>
    <w:rsid w:val="00407872"/>
    <w:rsid w:val="0041043F"/>
    <w:rsid w:val="00410514"/>
    <w:rsid w:val="0042236F"/>
    <w:rsid w:val="004301DA"/>
    <w:rsid w:val="0043335D"/>
    <w:rsid w:val="00437B34"/>
    <w:rsid w:val="004450B7"/>
    <w:rsid w:val="00447D2F"/>
    <w:rsid w:val="00474063"/>
    <w:rsid w:val="004856AA"/>
    <w:rsid w:val="004925DC"/>
    <w:rsid w:val="004965B6"/>
    <w:rsid w:val="004976AB"/>
    <w:rsid w:val="004A2C41"/>
    <w:rsid w:val="004A43CD"/>
    <w:rsid w:val="004A7C13"/>
    <w:rsid w:val="004B0995"/>
    <w:rsid w:val="004B2874"/>
    <w:rsid w:val="004B43C6"/>
    <w:rsid w:val="004B530B"/>
    <w:rsid w:val="004C105E"/>
    <w:rsid w:val="004C36CF"/>
    <w:rsid w:val="004C6213"/>
    <w:rsid w:val="004C6A43"/>
    <w:rsid w:val="004D66C6"/>
    <w:rsid w:val="004E1889"/>
    <w:rsid w:val="004F3F5B"/>
    <w:rsid w:val="0050085B"/>
    <w:rsid w:val="00512051"/>
    <w:rsid w:val="00512A7B"/>
    <w:rsid w:val="00516555"/>
    <w:rsid w:val="005242EA"/>
    <w:rsid w:val="005271D0"/>
    <w:rsid w:val="00530C74"/>
    <w:rsid w:val="005369BF"/>
    <w:rsid w:val="005408C1"/>
    <w:rsid w:val="00540A9E"/>
    <w:rsid w:val="00545788"/>
    <w:rsid w:val="00546339"/>
    <w:rsid w:val="00547756"/>
    <w:rsid w:val="005553F7"/>
    <w:rsid w:val="005555D6"/>
    <w:rsid w:val="00555B89"/>
    <w:rsid w:val="005672CE"/>
    <w:rsid w:val="0057637A"/>
    <w:rsid w:val="00580B92"/>
    <w:rsid w:val="0058119F"/>
    <w:rsid w:val="00585FAF"/>
    <w:rsid w:val="00593529"/>
    <w:rsid w:val="0059684A"/>
    <w:rsid w:val="005B00C9"/>
    <w:rsid w:val="005B0318"/>
    <w:rsid w:val="005B4EF8"/>
    <w:rsid w:val="005D6DA3"/>
    <w:rsid w:val="005E3EE5"/>
    <w:rsid w:val="005E799B"/>
    <w:rsid w:val="005F2365"/>
    <w:rsid w:val="005F79D6"/>
    <w:rsid w:val="00607185"/>
    <w:rsid w:val="00627B8C"/>
    <w:rsid w:val="0063057E"/>
    <w:rsid w:val="006329BE"/>
    <w:rsid w:val="0063529C"/>
    <w:rsid w:val="00640DAE"/>
    <w:rsid w:val="0064493B"/>
    <w:rsid w:val="006472A8"/>
    <w:rsid w:val="00650A1E"/>
    <w:rsid w:val="00655D41"/>
    <w:rsid w:val="00656F06"/>
    <w:rsid w:val="00671806"/>
    <w:rsid w:val="006739AD"/>
    <w:rsid w:val="00674AA9"/>
    <w:rsid w:val="006852A4"/>
    <w:rsid w:val="00685CF3"/>
    <w:rsid w:val="00695DB7"/>
    <w:rsid w:val="00697482"/>
    <w:rsid w:val="006A44E2"/>
    <w:rsid w:val="006B35EC"/>
    <w:rsid w:val="006B4039"/>
    <w:rsid w:val="006B6F79"/>
    <w:rsid w:val="006E67E9"/>
    <w:rsid w:val="006E7A7B"/>
    <w:rsid w:val="006F6ABF"/>
    <w:rsid w:val="007058F3"/>
    <w:rsid w:val="0070680A"/>
    <w:rsid w:val="00712C5B"/>
    <w:rsid w:val="00715A87"/>
    <w:rsid w:val="0072062F"/>
    <w:rsid w:val="007357B3"/>
    <w:rsid w:val="007429DE"/>
    <w:rsid w:val="00751A0D"/>
    <w:rsid w:val="00751EFA"/>
    <w:rsid w:val="00785FB1"/>
    <w:rsid w:val="00790313"/>
    <w:rsid w:val="00791607"/>
    <w:rsid w:val="007A0E8F"/>
    <w:rsid w:val="007A47C3"/>
    <w:rsid w:val="007A7446"/>
    <w:rsid w:val="007C3137"/>
    <w:rsid w:val="007C3E12"/>
    <w:rsid w:val="007C6828"/>
    <w:rsid w:val="007D1C5D"/>
    <w:rsid w:val="007D7B5C"/>
    <w:rsid w:val="007E1D74"/>
    <w:rsid w:val="007E6D27"/>
    <w:rsid w:val="007F7047"/>
    <w:rsid w:val="008122CC"/>
    <w:rsid w:val="00813AB8"/>
    <w:rsid w:val="00820A68"/>
    <w:rsid w:val="008239EB"/>
    <w:rsid w:val="008279C1"/>
    <w:rsid w:val="00843D25"/>
    <w:rsid w:val="00847DFB"/>
    <w:rsid w:val="00855D41"/>
    <w:rsid w:val="00857797"/>
    <w:rsid w:val="00870E33"/>
    <w:rsid w:val="008803EA"/>
    <w:rsid w:val="00881DCA"/>
    <w:rsid w:val="00882DAC"/>
    <w:rsid w:val="008845B5"/>
    <w:rsid w:val="00890FC6"/>
    <w:rsid w:val="008947D8"/>
    <w:rsid w:val="008961AE"/>
    <w:rsid w:val="0089645D"/>
    <w:rsid w:val="008A24AF"/>
    <w:rsid w:val="008B2A15"/>
    <w:rsid w:val="008C051B"/>
    <w:rsid w:val="008D3DC9"/>
    <w:rsid w:val="008E16AF"/>
    <w:rsid w:val="008E3876"/>
    <w:rsid w:val="00911D0C"/>
    <w:rsid w:val="00912EE2"/>
    <w:rsid w:val="00915FB5"/>
    <w:rsid w:val="0093101B"/>
    <w:rsid w:val="00932F91"/>
    <w:rsid w:val="00935409"/>
    <w:rsid w:val="009470C9"/>
    <w:rsid w:val="00947630"/>
    <w:rsid w:val="00950721"/>
    <w:rsid w:val="00952350"/>
    <w:rsid w:val="00957E67"/>
    <w:rsid w:val="0096047B"/>
    <w:rsid w:val="00970F0F"/>
    <w:rsid w:val="00974642"/>
    <w:rsid w:val="009760D3"/>
    <w:rsid w:val="009819D7"/>
    <w:rsid w:val="009913C7"/>
    <w:rsid w:val="00992BB4"/>
    <w:rsid w:val="0099791B"/>
    <w:rsid w:val="00997F3B"/>
    <w:rsid w:val="009A137A"/>
    <w:rsid w:val="009B1663"/>
    <w:rsid w:val="009B3B58"/>
    <w:rsid w:val="009C55AF"/>
    <w:rsid w:val="009D6880"/>
    <w:rsid w:val="009E23C4"/>
    <w:rsid w:val="009E6BA4"/>
    <w:rsid w:val="009F16B8"/>
    <w:rsid w:val="00A16302"/>
    <w:rsid w:val="00A168DC"/>
    <w:rsid w:val="00A17F63"/>
    <w:rsid w:val="00A203F6"/>
    <w:rsid w:val="00A21064"/>
    <w:rsid w:val="00A21368"/>
    <w:rsid w:val="00A23991"/>
    <w:rsid w:val="00A25AA3"/>
    <w:rsid w:val="00A273AD"/>
    <w:rsid w:val="00A33C1C"/>
    <w:rsid w:val="00A40919"/>
    <w:rsid w:val="00A437FC"/>
    <w:rsid w:val="00A608E8"/>
    <w:rsid w:val="00A6611F"/>
    <w:rsid w:val="00A77FE6"/>
    <w:rsid w:val="00A80EE5"/>
    <w:rsid w:val="00A849C2"/>
    <w:rsid w:val="00A87256"/>
    <w:rsid w:val="00AA6753"/>
    <w:rsid w:val="00AB2DC9"/>
    <w:rsid w:val="00AB5796"/>
    <w:rsid w:val="00AB65B7"/>
    <w:rsid w:val="00AC6639"/>
    <w:rsid w:val="00AD21B5"/>
    <w:rsid w:val="00AD3B1E"/>
    <w:rsid w:val="00AE265F"/>
    <w:rsid w:val="00AE26E0"/>
    <w:rsid w:val="00AE3BDA"/>
    <w:rsid w:val="00B008C9"/>
    <w:rsid w:val="00B0141F"/>
    <w:rsid w:val="00B02062"/>
    <w:rsid w:val="00B03D0A"/>
    <w:rsid w:val="00B10DDF"/>
    <w:rsid w:val="00B1117C"/>
    <w:rsid w:val="00B13211"/>
    <w:rsid w:val="00B23D8C"/>
    <w:rsid w:val="00B370AB"/>
    <w:rsid w:val="00B5582A"/>
    <w:rsid w:val="00B605DF"/>
    <w:rsid w:val="00B625ED"/>
    <w:rsid w:val="00B64579"/>
    <w:rsid w:val="00B65BDD"/>
    <w:rsid w:val="00B673A6"/>
    <w:rsid w:val="00B67BCB"/>
    <w:rsid w:val="00B75E91"/>
    <w:rsid w:val="00B84788"/>
    <w:rsid w:val="00B85550"/>
    <w:rsid w:val="00B8695A"/>
    <w:rsid w:val="00B87597"/>
    <w:rsid w:val="00B95D98"/>
    <w:rsid w:val="00BA25BE"/>
    <w:rsid w:val="00BA68B6"/>
    <w:rsid w:val="00BB2C3C"/>
    <w:rsid w:val="00BB3898"/>
    <w:rsid w:val="00BC6658"/>
    <w:rsid w:val="00BC74C7"/>
    <w:rsid w:val="00BD31E7"/>
    <w:rsid w:val="00BE242C"/>
    <w:rsid w:val="00BE56CA"/>
    <w:rsid w:val="00BE6FEB"/>
    <w:rsid w:val="00BE77FF"/>
    <w:rsid w:val="00C03F48"/>
    <w:rsid w:val="00C10FC2"/>
    <w:rsid w:val="00C13AB6"/>
    <w:rsid w:val="00C3398C"/>
    <w:rsid w:val="00C42535"/>
    <w:rsid w:val="00C43349"/>
    <w:rsid w:val="00C53441"/>
    <w:rsid w:val="00C53699"/>
    <w:rsid w:val="00C54F8E"/>
    <w:rsid w:val="00C63F9E"/>
    <w:rsid w:val="00C713EC"/>
    <w:rsid w:val="00C77147"/>
    <w:rsid w:val="00C8066E"/>
    <w:rsid w:val="00C81F0C"/>
    <w:rsid w:val="00C847A4"/>
    <w:rsid w:val="00C94598"/>
    <w:rsid w:val="00C9540C"/>
    <w:rsid w:val="00C96F94"/>
    <w:rsid w:val="00CA1A57"/>
    <w:rsid w:val="00CB0EC5"/>
    <w:rsid w:val="00CB282D"/>
    <w:rsid w:val="00CB36E8"/>
    <w:rsid w:val="00CC0845"/>
    <w:rsid w:val="00CD40A6"/>
    <w:rsid w:val="00CF6795"/>
    <w:rsid w:val="00CF727E"/>
    <w:rsid w:val="00CF74B5"/>
    <w:rsid w:val="00D104A4"/>
    <w:rsid w:val="00D10A10"/>
    <w:rsid w:val="00D15780"/>
    <w:rsid w:val="00D22077"/>
    <w:rsid w:val="00D24D09"/>
    <w:rsid w:val="00D36306"/>
    <w:rsid w:val="00D51E4F"/>
    <w:rsid w:val="00D546FE"/>
    <w:rsid w:val="00D54DAF"/>
    <w:rsid w:val="00D556A5"/>
    <w:rsid w:val="00D6593E"/>
    <w:rsid w:val="00D665AA"/>
    <w:rsid w:val="00D713B2"/>
    <w:rsid w:val="00D77DAA"/>
    <w:rsid w:val="00D812B9"/>
    <w:rsid w:val="00D924FB"/>
    <w:rsid w:val="00D9291E"/>
    <w:rsid w:val="00D93FA1"/>
    <w:rsid w:val="00D97B34"/>
    <w:rsid w:val="00DA2A94"/>
    <w:rsid w:val="00DB05A5"/>
    <w:rsid w:val="00DB1A97"/>
    <w:rsid w:val="00DB22E7"/>
    <w:rsid w:val="00DC2836"/>
    <w:rsid w:val="00DC6B86"/>
    <w:rsid w:val="00DD0527"/>
    <w:rsid w:val="00DD54BB"/>
    <w:rsid w:val="00DF02F8"/>
    <w:rsid w:val="00DF2C5D"/>
    <w:rsid w:val="00DF347A"/>
    <w:rsid w:val="00E11EE1"/>
    <w:rsid w:val="00E31AB4"/>
    <w:rsid w:val="00E42259"/>
    <w:rsid w:val="00E435DF"/>
    <w:rsid w:val="00E57DE6"/>
    <w:rsid w:val="00E60940"/>
    <w:rsid w:val="00E70363"/>
    <w:rsid w:val="00E7326B"/>
    <w:rsid w:val="00E73F1B"/>
    <w:rsid w:val="00E752B9"/>
    <w:rsid w:val="00E7733A"/>
    <w:rsid w:val="00E864F0"/>
    <w:rsid w:val="00E86860"/>
    <w:rsid w:val="00EA23D5"/>
    <w:rsid w:val="00EA3FB1"/>
    <w:rsid w:val="00EA5FDA"/>
    <w:rsid w:val="00EC0E1A"/>
    <w:rsid w:val="00ED3688"/>
    <w:rsid w:val="00EF0EDB"/>
    <w:rsid w:val="00EF40AA"/>
    <w:rsid w:val="00F14853"/>
    <w:rsid w:val="00F1547B"/>
    <w:rsid w:val="00F1690F"/>
    <w:rsid w:val="00F3268B"/>
    <w:rsid w:val="00F3327A"/>
    <w:rsid w:val="00F517D1"/>
    <w:rsid w:val="00F52912"/>
    <w:rsid w:val="00F55F33"/>
    <w:rsid w:val="00F61A5A"/>
    <w:rsid w:val="00F6716E"/>
    <w:rsid w:val="00F963C4"/>
    <w:rsid w:val="00F96AAF"/>
    <w:rsid w:val="00FA299F"/>
    <w:rsid w:val="00FB4DE0"/>
    <w:rsid w:val="00FB787E"/>
    <w:rsid w:val="00FC2D0E"/>
    <w:rsid w:val="00FC7148"/>
    <w:rsid w:val="00FC7436"/>
    <w:rsid w:val="00FE1A3B"/>
    <w:rsid w:val="00FE66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5964"/>
  <w15:chartTrackingRefBased/>
  <w15:docId w15:val="{C5097DC6-E2B4-48EA-AF1B-41DFA554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7563"/>
    <w:rPr>
      <w:lang w:val="en-US"/>
    </w:rPr>
  </w:style>
  <w:style w:type="paragraph" w:styleId="Heading1">
    <w:name w:val="heading 1"/>
    <w:basedOn w:val="Normal"/>
    <w:next w:val="Normal"/>
    <w:link w:val="Heading1Char"/>
    <w:uiPriority w:val="9"/>
    <w:qFormat/>
    <w:rsid w:val="003B7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5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0F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56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B7563"/>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3B7563"/>
    <w:pPr>
      <w:ind w:left="720"/>
      <w:contextualSpacing/>
    </w:pPr>
  </w:style>
  <w:style w:type="character" w:customStyle="1" w:styleId="Heading3Char">
    <w:name w:val="Heading 3 Char"/>
    <w:basedOn w:val="DefaultParagraphFont"/>
    <w:link w:val="Heading3"/>
    <w:uiPriority w:val="9"/>
    <w:rsid w:val="00970F0F"/>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22414C"/>
    <w:rPr>
      <w:color w:val="0563C1" w:themeColor="hyperlink"/>
      <w:u w:val="single"/>
    </w:rPr>
  </w:style>
  <w:style w:type="character" w:styleId="FollowedHyperlink">
    <w:name w:val="FollowedHyperlink"/>
    <w:basedOn w:val="DefaultParagraphFont"/>
    <w:uiPriority w:val="99"/>
    <w:semiHidden/>
    <w:unhideWhenUsed/>
    <w:rsid w:val="00857797"/>
    <w:rPr>
      <w:color w:val="954F72" w:themeColor="followedHyperlink"/>
      <w:u w:val="single"/>
    </w:rPr>
  </w:style>
  <w:style w:type="paragraph" w:styleId="BalloonText">
    <w:name w:val="Balloon Text"/>
    <w:basedOn w:val="Normal"/>
    <w:link w:val="BalloonTextChar"/>
    <w:uiPriority w:val="99"/>
    <w:semiHidden/>
    <w:unhideWhenUsed/>
    <w:rsid w:val="009C5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5AF"/>
    <w:rPr>
      <w:rFonts w:ascii="Segoe UI" w:hAnsi="Segoe UI" w:cs="Segoe UI"/>
      <w:sz w:val="18"/>
      <w:szCs w:val="18"/>
      <w:lang w:val="en-US"/>
    </w:rPr>
  </w:style>
  <w:style w:type="character" w:styleId="CommentReference">
    <w:name w:val="annotation reference"/>
    <w:basedOn w:val="DefaultParagraphFont"/>
    <w:uiPriority w:val="99"/>
    <w:semiHidden/>
    <w:unhideWhenUsed/>
    <w:rsid w:val="009C55AF"/>
    <w:rPr>
      <w:sz w:val="16"/>
      <w:szCs w:val="16"/>
    </w:rPr>
  </w:style>
  <w:style w:type="paragraph" w:styleId="CommentText">
    <w:name w:val="annotation text"/>
    <w:basedOn w:val="Normal"/>
    <w:link w:val="CommentTextChar"/>
    <w:uiPriority w:val="99"/>
    <w:semiHidden/>
    <w:unhideWhenUsed/>
    <w:rsid w:val="009C55AF"/>
    <w:pPr>
      <w:spacing w:line="240" w:lineRule="auto"/>
    </w:pPr>
    <w:rPr>
      <w:sz w:val="20"/>
      <w:szCs w:val="20"/>
    </w:rPr>
  </w:style>
  <w:style w:type="character" w:customStyle="1" w:styleId="CommentTextChar">
    <w:name w:val="Comment Text Char"/>
    <w:basedOn w:val="DefaultParagraphFont"/>
    <w:link w:val="CommentText"/>
    <w:uiPriority w:val="99"/>
    <w:semiHidden/>
    <w:rsid w:val="009C55AF"/>
    <w:rPr>
      <w:sz w:val="20"/>
      <w:szCs w:val="20"/>
      <w:lang w:val="en-US"/>
    </w:rPr>
  </w:style>
  <w:style w:type="paragraph" w:styleId="CommentSubject">
    <w:name w:val="annotation subject"/>
    <w:basedOn w:val="CommentText"/>
    <w:next w:val="CommentText"/>
    <w:link w:val="CommentSubjectChar"/>
    <w:uiPriority w:val="99"/>
    <w:semiHidden/>
    <w:unhideWhenUsed/>
    <w:rsid w:val="009C55AF"/>
    <w:rPr>
      <w:b/>
      <w:bCs/>
    </w:rPr>
  </w:style>
  <w:style w:type="character" w:customStyle="1" w:styleId="CommentSubjectChar">
    <w:name w:val="Comment Subject Char"/>
    <w:basedOn w:val="CommentTextChar"/>
    <w:link w:val="CommentSubject"/>
    <w:uiPriority w:val="99"/>
    <w:semiHidden/>
    <w:rsid w:val="009C55AF"/>
    <w:rPr>
      <w:b/>
      <w:bCs/>
      <w:sz w:val="20"/>
      <w:szCs w:val="20"/>
      <w:lang w:val="en-US"/>
    </w:rPr>
  </w:style>
  <w:style w:type="paragraph" w:styleId="Caption">
    <w:name w:val="caption"/>
    <w:basedOn w:val="Normal"/>
    <w:next w:val="Normal"/>
    <w:uiPriority w:val="35"/>
    <w:unhideWhenUsed/>
    <w:qFormat/>
    <w:rsid w:val="00211E35"/>
    <w:pPr>
      <w:spacing w:after="200" w:line="240" w:lineRule="auto"/>
    </w:pPr>
    <w:rPr>
      <w:i/>
      <w:iCs/>
      <w:color w:val="44546A" w:themeColor="text2"/>
      <w:sz w:val="18"/>
      <w:szCs w:val="18"/>
    </w:rPr>
  </w:style>
  <w:style w:type="paragraph" w:styleId="Revision">
    <w:name w:val="Revision"/>
    <w:hidden/>
    <w:uiPriority w:val="99"/>
    <w:semiHidden/>
    <w:rsid w:val="00685CF3"/>
    <w:pPr>
      <w:spacing w:after="0" w:line="240" w:lineRule="auto"/>
    </w:pPr>
    <w:rPr>
      <w:lang w:val="en-US"/>
    </w:rPr>
  </w:style>
  <w:style w:type="character" w:customStyle="1" w:styleId="UnresolvedMention1">
    <w:name w:val="Unresolved Mention1"/>
    <w:basedOn w:val="DefaultParagraphFont"/>
    <w:uiPriority w:val="99"/>
    <w:semiHidden/>
    <w:unhideWhenUsed/>
    <w:rsid w:val="00997F3B"/>
    <w:rPr>
      <w:color w:val="605E5C"/>
      <w:shd w:val="clear" w:color="auto" w:fill="E1DFDD"/>
    </w:rPr>
  </w:style>
  <w:style w:type="character" w:styleId="UnresolvedMention">
    <w:name w:val="Unresolved Mention"/>
    <w:basedOn w:val="DefaultParagraphFont"/>
    <w:uiPriority w:val="99"/>
    <w:semiHidden/>
    <w:unhideWhenUsed/>
    <w:rsid w:val="000F4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0024">
      <w:bodyDiv w:val="1"/>
      <w:marLeft w:val="0"/>
      <w:marRight w:val="0"/>
      <w:marTop w:val="0"/>
      <w:marBottom w:val="0"/>
      <w:divBdr>
        <w:top w:val="none" w:sz="0" w:space="0" w:color="auto"/>
        <w:left w:val="none" w:sz="0" w:space="0" w:color="auto"/>
        <w:bottom w:val="none" w:sz="0" w:space="0" w:color="auto"/>
        <w:right w:val="none" w:sz="0" w:space="0" w:color="auto"/>
      </w:divBdr>
    </w:div>
    <w:div w:id="1252157277">
      <w:bodyDiv w:val="1"/>
      <w:marLeft w:val="0"/>
      <w:marRight w:val="0"/>
      <w:marTop w:val="0"/>
      <w:marBottom w:val="0"/>
      <w:divBdr>
        <w:top w:val="none" w:sz="0" w:space="0" w:color="auto"/>
        <w:left w:val="none" w:sz="0" w:space="0" w:color="auto"/>
        <w:bottom w:val="none" w:sz="0" w:space="0" w:color="auto"/>
        <w:right w:val="none" w:sz="0" w:space="0" w:color="auto"/>
      </w:divBdr>
    </w:div>
    <w:div w:id="1998924059">
      <w:bodyDiv w:val="1"/>
      <w:marLeft w:val="0"/>
      <w:marRight w:val="0"/>
      <w:marTop w:val="0"/>
      <w:marBottom w:val="0"/>
      <w:divBdr>
        <w:top w:val="none" w:sz="0" w:space="0" w:color="auto"/>
        <w:left w:val="none" w:sz="0" w:space="0" w:color="auto"/>
        <w:bottom w:val="none" w:sz="0" w:space="0" w:color="auto"/>
        <w:right w:val="none" w:sz="0" w:space="0" w:color="auto"/>
      </w:divBdr>
    </w:div>
    <w:div w:id="203379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helcom.fi/workspaces/Pan%20Baltic%20SCOPE-140/Shared%20Documents/Forms/AllItems.aspx?RootFolder=%2Fworkspaces%2FPan%20Baltic%20SCOPE-140%2FShared%20Documents%2FWP%201%2E2%20Ecosystem-Based%20and%20Data%20Sharing%2F1%2E2%2E3%20Cumulative%20Impacts&amp;FolderCTID=0x012000AA4883D0CB00E44580154BCF86BB8537&amp;View=%7B2F187FEE-8726-4B26-9A56-16EFF75DF732%7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hyperlink" Target="https://www.eea.europa.eu/data-and-maps/data/eea-reference-grids-2" TargetMode="External"/><Relationship Id="rId4" Type="http://schemas.openxmlformats.org/officeDocument/2006/relationships/customXml" Target="../customXml/item4.xml"/><Relationship Id="rId9" Type="http://schemas.openxmlformats.org/officeDocument/2006/relationships/hyperlink" Target="https://github.com/helcomsecretariat/Cumulative-impact-Assessment-Toolbo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14738FDF08EE4CAF7A003D58AD3B97" ma:contentTypeVersion="1" ma:contentTypeDescription="Create a new document." ma:contentTypeScope="" ma:versionID="11e3b7b6c76dc684a92dc34b316097a2">
  <xsd:schema xmlns:xsd="http://www.w3.org/2001/XMLSchema" xmlns:xs="http://www.w3.org/2001/XMLSchema" xmlns:p="http://schemas.microsoft.com/office/2006/metadata/properties" xmlns:ns2="http://schemas.microsoft.com/sharepoint/v4" targetNamespace="http://schemas.microsoft.com/office/2006/metadata/properties" ma:root="true" ma:fieldsID="23c11eee0d542004c4a7d729835418c6"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DF7DF-15EB-4071-B7E7-CC3BE0FF6D65}">
  <ds:schemaRefs>
    <ds:schemaRef ds:uri="http://schemas.microsoft.com/sharepoint/v3/contenttype/forms"/>
  </ds:schemaRefs>
</ds:datastoreItem>
</file>

<file path=customXml/itemProps2.xml><?xml version="1.0" encoding="utf-8"?>
<ds:datastoreItem xmlns:ds="http://schemas.openxmlformats.org/officeDocument/2006/customXml" ds:itemID="{F8234B8C-D17F-4D0A-A64E-1A9C60A88228}">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484B5EB1-94E5-4CA8-9DCD-9515F20DC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C5103F-5881-48E6-955D-0116E5D48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3059</Words>
  <Characters>24785</Characters>
  <Application>Microsoft Office Word</Application>
  <DocSecurity>0</DocSecurity>
  <Lines>206</Lines>
  <Paragraphs>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Andžej  Miloš</dc:creator>
  <cp:keywords/>
  <dc:description/>
  <cp:lastModifiedBy>Andžej  Miloš</cp:lastModifiedBy>
  <cp:revision>14</cp:revision>
  <dcterms:created xsi:type="dcterms:W3CDTF">2019-10-22T11:44:00Z</dcterms:created>
  <dcterms:modified xsi:type="dcterms:W3CDTF">2020-01-14T15:52:00Z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0x0101002214738FDF08EE4CAF7A003D58AD3B97</vt:lpwstr>
  </property>
</Properties>
</file>